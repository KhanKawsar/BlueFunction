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315BB" w14:textId="77777777" w:rsidR="0046791C" w:rsidRPr="0046791C" w:rsidRDefault="0046791C">
      <w:pPr>
        <w:rPr>
          <w:rFonts w:ascii="Times New Roman" w:hAnsi="Times New Roman" w:cs="Times New Roman"/>
          <w:sz w:val="24"/>
          <w:szCs w:val="24"/>
        </w:rPr>
      </w:pPr>
      <w:r w:rsidRPr="0046791C">
        <w:rPr>
          <w:rFonts w:ascii="Times New Roman" w:hAnsi="Times New Roman" w:cs="Times New Roman"/>
          <w:b/>
          <w:sz w:val="24"/>
          <w:szCs w:val="24"/>
        </w:rPr>
        <w:t>Sexual</w:t>
      </w:r>
      <w:ins w:id="0" w:author="Ken Cheng" w:date="2018-04-14T13:27:00Z">
        <w:r w:rsidR="00A53A24">
          <w:rPr>
            <w:rFonts w:ascii="Times New Roman" w:hAnsi="Times New Roman" w:cs="Times New Roman"/>
            <w:b/>
            <w:sz w:val="24"/>
            <w:szCs w:val="24"/>
          </w:rPr>
          <w:t>ly</w:t>
        </w:r>
      </w:ins>
      <w:r w:rsidRPr="0046791C">
        <w:rPr>
          <w:rFonts w:ascii="Times New Roman" w:hAnsi="Times New Roman" w:cs="Times New Roman"/>
          <w:b/>
          <w:sz w:val="24"/>
          <w:szCs w:val="24"/>
        </w:rPr>
        <w:t xml:space="preserve"> dimorphic blue bands </w:t>
      </w:r>
      <w:r w:rsidR="0028508C">
        <w:rPr>
          <w:rFonts w:ascii="Times New Roman" w:hAnsi="Times New Roman" w:cs="Times New Roman"/>
          <w:b/>
          <w:sz w:val="24"/>
          <w:szCs w:val="24"/>
        </w:rPr>
        <w:t>are intra-sexua</w:t>
      </w:r>
      <w:r w:rsidR="00A66E97">
        <w:rPr>
          <w:rFonts w:ascii="Times New Roman" w:hAnsi="Times New Roman" w:cs="Times New Roman"/>
          <w:b/>
          <w:sz w:val="24"/>
          <w:szCs w:val="24"/>
        </w:rPr>
        <w:t xml:space="preserve">l aposematic signal in the </w:t>
      </w:r>
      <w:r w:rsidR="00B823EF">
        <w:rPr>
          <w:rFonts w:ascii="Times New Roman" w:hAnsi="Times New Roman" w:cs="Times New Roman"/>
          <w:b/>
          <w:sz w:val="24"/>
          <w:szCs w:val="24"/>
        </w:rPr>
        <w:t xml:space="preserve">male </w:t>
      </w:r>
      <w:r w:rsidR="00A66E97">
        <w:rPr>
          <w:rFonts w:ascii="Times New Roman" w:hAnsi="Times New Roman" w:cs="Times New Roman"/>
          <w:b/>
          <w:sz w:val="24"/>
          <w:szCs w:val="24"/>
        </w:rPr>
        <w:t xml:space="preserve">pond </w:t>
      </w:r>
      <w:r w:rsidRPr="0046791C">
        <w:rPr>
          <w:rFonts w:ascii="Times New Roman" w:hAnsi="Times New Roman" w:cs="Times New Roman"/>
          <w:b/>
          <w:sz w:val="24"/>
          <w:szCs w:val="24"/>
        </w:rPr>
        <w:t xml:space="preserve">damselfly </w:t>
      </w:r>
    </w:p>
    <w:p w14:paraId="3BF56D24" w14:textId="77777777" w:rsidR="0046791C" w:rsidRPr="0046791C" w:rsidRDefault="0046791C" w:rsidP="0046791C">
      <w:pPr>
        <w:spacing w:line="480" w:lineRule="auto"/>
        <w:jc w:val="both"/>
        <w:rPr>
          <w:rFonts w:ascii="Times New Roman" w:hAnsi="Times New Roman" w:cs="Times New Roman"/>
          <w:sz w:val="24"/>
          <w:szCs w:val="24"/>
        </w:rPr>
      </w:pPr>
    </w:p>
    <w:p w14:paraId="5168DF7C" w14:textId="77777777" w:rsidR="0046791C" w:rsidRPr="0046791C" w:rsidRDefault="0046791C" w:rsidP="0046791C">
      <w:pPr>
        <w:spacing w:line="480" w:lineRule="auto"/>
        <w:jc w:val="both"/>
        <w:rPr>
          <w:rFonts w:ascii="Times New Roman" w:hAnsi="Times New Roman" w:cs="Times New Roman"/>
          <w:sz w:val="24"/>
          <w:szCs w:val="24"/>
          <w:vertAlign w:val="superscript"/>
        </w:rPr>
      </w:pPr>
      <w:r w:rsidRPr="0046791C">
        <w:rPr>
          <w:rFonts w:ascii="Times New Roman" w:hAnsi="Times New Roman" w:cs="Times New Roman"/>
          <w:sz w:val="24"/>
          <w:szCs w:val="24"/>
        </w:rPr>
        <w:t>Md Kawsar Khan</w:t>
      </w:r>
      <w:r w:rsidRPr="0046791C">
        <w:rPr>
          <w:rFonts w:ascii="Times New Roman" w:hAnsi="Times New Roman" w:cs="Times New Roman"/>
          <w:sz w:val="24"/>
          <w:szCs w:val="24"/>
          <w:vertAlign w:val="superscript"/>
        </w:rPr>
        <w:t>1*</w:t>
      </w:r>
      <w:r w:rsidRPr="0046791C">
        <w:rPr>
          <w:rFonts w:ascii="Times New Roman" w:hAnsi="Times New Roman" w:cs="Times New Roman"/>
          <w:sz w:val="24"/>
          <w:szCs w:val="24"/>
        </w:rPr>
        <w:t>, Marie E. Herberstein</w:t>
      </w:r>
      <w:r w:rsidRPr="0046791C">
        <w:rPr>
          <w:rFonts w:ascii="Times New Roman" w:hAnsi="Times New Roman" w:cs="Times New Roman"/>
          <w:sz w:val="24"/>
          <w:szCs w:val="24"/>
          <w:vertAlign w:val="superscript"/>
        </w:rPr>
        <w:t>1</w:t>
      </w:r>
    </w:p>
    <w:p w14:paraId="3F5276FB" w14:textId="77777777" w:rsidR="0046791C" w:rsidRPr="0046791C" w:rsidRDefault="0046791C" w:rsidP="0046791C">
      <w:pPr>
        <w:pStyle w:val="ListParagraph"/>
        <w:numPr>
          <w:ilvl w:val="0"/>
          <w:numId w:val="1"/>
        </w:numPr>
        <w:spacing w:line="480" w:lineRule="auto"/>
        <w:jc w:val="both"/>
        <w:rPr>
          <w:rFonts w:ascii="Times New Roman" w:hAnsi="Times New Roman" w:cs="Times New Roman"/>
          <w:sz w:val="24"/>
          <w:szCs w:val="24"/>
        </w:rPr>
      </w:pPr>
      <w:r w:rsidRPr="0046791C">
        <w:rPr>
          <w:rFonts w:ascii="Times New Roman" w:hAnsi="Times New Roman" w:cs="Times New Roman"/>
          <w:sz w:val="24"/>
          <w:szCs w:val="24"/>
        </w:rPr>
        <w:t>Department of Biological Science, Macquarie University, NSW-2109, Australia</w:t>
      </w:r>
    </w:p>
    <w:p w14:paraId="59AB5A57" w14:textId="77777777" w:rsidR="0046791C" w:rsidRPr="0046791C" w:rsidRDefault="0046791C" w:rsidP="0046791C">
      <w:pPr>
        <w:spacing w:line="480" w:lineRule="auto"/>
        <w:jc w:val="both"/>
        <w:rPr>
          <w:rFonts w:ascii="Times New Roman" w:hAnsi="Times New Roman" w:cs="Times New Roman"/>
          <w:sz w:val="24"/>
          <w:szCs w:val="24"/>
        </w:rPr>
      </w:pPr>
    </w:p>
    <w:p w14:paraId="1DB5AFAC" w14:textId="77777777" w:rsidR="0046791C" w:rsidRPr="0046791C" w:rsidRDefault="0046791C" w:rsidP="0046791C">
      <w:pPr>
        <w:spacing w:line="480" w:lineRule="auto"/>
        <w:jc w:val="both"/>
        <w:rPr>
          <w:rFonts w:ascii="Times New Roman" w:hAnsi="Times New Roman" w:cs="Times New Roman"/>
          <w:sz w:val="24"/>
          <w:szCs w:val="24"/>
        </w:rPr>
      </w:pPr>
    </w:p>
    <w:p w14:paraId="5E211AD2" w14:textId="77777777" w:rsidR="0046791C" w:rsidRPr="0046791C" w:rsidRDefault="0046791C" w:rsidP="0046791C">
      <w:pPr>
        <w:spacing w:after="0" w:line="480" w:lineRule="auto"/>
        <w:jc w:val="both"/>
        <w:rPr>
          <w:rFonts w:ascii="Times New Roman" w:hAnsi="Times New Roman" w:cs="Times New Roman"/>
          <w:b/>
          <w:sz w:val="24"/>
          <w:szCs w:val="24"/>
        </w:rPr>
      </w:pPr>
      <w:r w:rsidRPr="0046791C">
        <w:rPr>
          <w:rFonts w:ascii="Times New Roman" w:hAnsi="Times New Roman" w:cs="Times New Roman"/>
          <w:b/>
          <w:sz w:val="24"/>
          <w:szCs w:val="24"/>
        </w:rPr>
        <w:t xml:space="preserve">Author of correspondence: </w:t>
      </w:r>
    </w:p>
    <w:p w14:paraId="370ED31D" w14:textId="77777777" w:rsidR="0046791C" w:rsidRPr="0046791C" w:rsidRDefault="0046791C" w:rsidP="0046791C">
      <w:pPr>
        <w:spacing w:after="0" w:line="480" w:lineRule="auto"/>
        <w:jc w:val="both"/>
        <w:rPr>
          <w:rFonts w:ascii="Times New Roman" w:hAnsi="Times New Roman" w:cs="Times New Roman"/>
          <w:sz w:val="24"/>
          <w:szCs w:val="24"/>
        </w:rPr>
      </w:pPr>
      <w:r w:rsidRPr="0046791C">
        <w:rPr>
          <w:rFonts w:ascii="Times New Roman" w:hAnsi="Times New Roman" w:cs="Times New Roman"/>
          <w:sz w:val="24"/>
          <w:szCs w:val="24"/>
        </w:rPr>
        <w:t>Md Kawsar Khan</w:t>
      </w:r>
    </w:p>
    <w:p w14:paraId="4EC5DDCB" w14:textId="77777777" w:rsidR="0046791C" w:rsidRPr="0046791C" w:rsidRDefault="0046791C" w:rsidP="0046791C">
      <w:pPr>
        <w:spacing w:after="0" w:line="480" w:lineRule="auto"/>
        <w:jc w:val="both"/>
        <w:rPr>
          <w:rFonts w:ascii="Times New Roman" w:hAnsi="Times New Roman" w:cs="Times New Roman"/>
          <w:sz w:val="24"/>
          <w:szCs w:val="24"/>
        </w:rPr>
      </w:pPr>
      <w:r w:rsidRPr="0046791C">
        <w:rPr>
          <w:rFonts w:ascii="Times New Roman" w:hAnsi="Times New Roman" w:cs="Times New Roman"/>
          <w:sz w:val="24"/>
          <w:szCs w:val="24"/>
        </w:rPr>
        <w:t>Department of Biological Science</w:t>
      </w:r>
    </w:p>
    <w:p w14:paraId="17DAA1EB" w14:textId="77777777" w:rsidR="0046791C" w:rsidRPr="0046791C" w:rsidRDefault="0046791C" w:rsidP="0046791C">
      <w:pPr>
        <w:spacing w:after="0" w:line="480" w:lineRule="auto"/>
        <w:jc w:val="both"/>
        <w:rPr>
          <w:rFonts w:ascii="Times New Roman" w:hAnsi="Times New Roman" w:cs="Times New Roman"/>
          <w:sz w:val="24"/>
          <w:szCs w:val="24"/>
        </w:rPr>
      </w:pPr>
      <w:r w:rsidRPr="0046791C">
        <w:rPr>
          <w:rFonts w:ascii="Times New Roman" w:hAnsi="Times New Roman" w:cs="Times New Roman"/>
          <w:sz w:val="24"/>
          <w:szCs w:val="24"/>
        </w:rPr>
        <w:t>Macquarie University, Sydney</w:t>
      </w:r>
    </w:p>
    <w:p w14:paraId="398280CC" w14:textId="77777777" w:rsidR="0046791C" w:rsidRPr="0046791C" w:rsidRDefault="0046791C" w:rsidP="0046791C">
      <w:pPr>
        <w:spacing w:after="0" w:line="480" w:lineRule="auto"/>
        <w:jc w:val="both"/>
        <w:rPr>
          <w:rFonts w:ascii="Times New Roman" w:hAnsi="Times New Roman" w:cs="Times New Roman"/>
          <w:sz w:val="24"/>
          <w:szCs w:val="24"/>
        </w:rPr>
      </w:pPr>
      <w:r w:rsidRPr="0046791C">
        <w:rPr>
          <w:rFonts w:ascii="Times New Roman" w:hAnsi="Times New Roman" w:cs="Times New Roman"/>
          <w:sz w:val="24"/>
          <w:szCs w:val="24"/>
        </w:rPr>
        <w:t>NSW-2109, Australia</w:t>
      </w:r>
    </w:p>
    <w:p w14:paraId="5E93F670" w14:textId="77777777" w:rsidR="0046791C" w:rsidRPr="0046791C" w:rsidRDefault="0046791C" w:rsidP="0046791C">
      <w:pPr>
        <w:spacing w:after="0" w:line="480" w:lineRule="auto"/>
        <w:jc w:val="both"/>
        <w:rPr>
          <w:rStyle w:val="Hyperlink"/>
          <w:rFonts w:ascii="Times New Roman" w:hAnsi="Times New Roman" w:cs="Times New Roman"/>
          <w:sz w:val="24"/>
          <w:szCs w:val="24"/>
        </w:rPr>
      </w:pPr>
      <w:r w:rsidRPr="0046791C">
        <w:rPr>
          <w:rFonts w:ascii="Times New Roman" w:hAnsi="Times New Roman" w:cs="Times New Roman"/>
          <w:sz w:val="24"/>
          <w:szCs w:val="24"/>
        </w:rPr>
        <w:t xml:space="preserve">Email: </w:t>
      </w:r>
      <w:hyperlink r:id="rId8" w:history="1">
        <w:r w:rsidRPr="0046791C">
          <w:rPr>
            <w:rStyle w:val="Hyperlink"/>
            <w:rFonts w:ascii="Times New Roman" w:hAnsi="Times New Roman" w:cs="Times New Roman"/>
            <w:sz w:val="24"/>
            <w:szCs w:val="24"/>
          </w:rPr>
          <w:t>Kawsar.khan@mq.edu.au</w:t>
        </w:r>
      </w:hyperlink>
    </w:p>
    <w:p w14:paraId="6D6208D7" w14:textId="77777777" w:rsidR="0046791C" w:rsidRPr="0046791C" w:rsidRDefault="0046791C" w:rsidP="0046791C">
      <w:pPr>
        <w:spacing w:after="0" w:line="480" w:lineRule="auto"/>
        <w:jc w:val="both"/>
        <w:rPr>
          <w:rFonts w:ascii="Times New Roman" w:hAnsi="Times New Roman" w:cs="Times New Roman"/>
          <w:sz w:val="24"/>
          <w:szCs w:val="24"/>
        </w:rPr>
      </w:pPr>
      <w:r w:rsidRPr="0046791C">
        <w:rPr>
          <w:rStyle w:val="Hyperlink"/>
          <w:rFonts w:ascii="Times New Roman" w:hAnsi="Times New Roman" w:cs="Times New Roman"/>
          <w:sz w:val="24"/>
          <w:szCs w:val="24"/>
        </w:rPr>
        <w:t>Phone: +612-9850-6279</w:t>
      </w:r>
      <w:r w:rsidRPr="0046791C">
        <w:rPr>
          <w:rFonts w:ascii="Times New Roman" w:hAnsi="Times New Roman" w:cs="Times New Roman"/>
          <w:sz w:val="24"/>
          <w:szCs w:val="24"/>
        </w:rPr>
        <w:t xml:space="preserve">  </w:t>
      </w:r>
    </w:p>
    <w:p w14:paraId="64FA1E5C" w14:textId="77777777" w:rsidR="0046791C" w:rsidRPr="0046791C" w:rsidRDefault="0046791C" w:rsidP="0046791C">
      <w:pPr>
        <w:spacing w:line="480" w:lineRule="auto"/>
        <w:jc w:val="both"/>
        <w:rPr>
          <w:rFonts w:ascii="Times New Roman" w:hAnsi="Times New Roman" w:cs="Times New Roman"/>
          <w:sz w:val="24"/>
          <w:szCs w:val="24"/>
        </w:rPr>
      </w:pPr>
    </w:p>
    <w:p w14:paraId="6A6B8BCE" w14:textId="77777777" w:rsidR="0046791C" w:rsidRPr="0046791C" w:rsidRDefault="0046791C" w:rsidP="0046791C">
      <w:pPr>
        <w:spacing w:line="480" w:lineRule="auto"/>
        <w:jc w:val="both"/>
        <w:rPr>
          <w:rFonts w:ascii="Times New Roman" w:hAnsi="Times New Roman" w:cs="Times New Roman"/>
          <w:sz w:val="24"/>
          <w:szCs w:val="24"/>
        </w:rPr>
      </w:pPr>
    </w:p>
    <w:p w14:paraId="3ADF5C9E" w14:textId="77777777" w:rsidR="0046791C" w:rsidRPr="0046791C" w:rsidRDefault="0046791C" w:rsidP="0046791C">
      <w:pPr>
        <w:spacing w:line="480" w:lineRule="auto"/>
        <w:jc w:val="both"/>
        <w:rPr>
          <w:rFonts w:ascii="Times New Roman" w:hAnsi="Times New Roman" w:cs="Times New Roman"/>
          <w:sz w:val="24"/>
          <w:szCs w:val="24"/>
        </w:rPr>
      </w:pPr>
      <w:r w:rsidRPr="0046791C">
        <w:rPr>
          <w:rFonts w:ascii="Times New Roman" w:hAnsi="Times New Roman" w:cs="Times New Roman"/>
          <w:sz w:val="24"/>
          <w:szCs w:val="24"/>
        </w:rPr>
        <w:t xml:space="preserve">Key words: </w:t>
      </w:r>
      <w:r w:rsidR="00CB0AC0">
        <w:rPr>
          <w:rFonts w:ascii="Times New Roman" w:hAnsi="Times New Roman" w:cs="Times New Roman"/>
          <w:sz w:val="24"/>
          <w:szCs w:val="24"/>
        </w:rPr>
        <w:t xml:space="preserve">warning signal, </w:t>
      </w:r>
      <w:r w:rsidRPr="0046791C">
        <w:rPr>
          <w:rFonts w:ascii="Times New Roman" w:hAnsi="Times New Roman" w:cs="Times New Roman"/>
          <w:sz w:val="24"/>
          <w:szCs w:val="24"/>
        </w:rPr>
        <w:t xml:space="preserve">sexual conflict, </w:t>
      </w:r>
      <w:r w:rsidR="001C4AC5">
        <w:rPr>
          <w:rFonts w:ascii="Times New Roman" w:hAnsi="Times New Roman" w:cs="Times New Roman"/>
          <w:sz w:val="24"/>
          <w:szCs w:val="24"/>
        </w:rPr>
        <w:t>ornamental colouration</w:t>
      </w:r>
      <w:r w:rsidR="000851E0">
        <w:rPr>
          <w:rFonts w:ascii="Times New Roman" w:hAnsi="Times New Roman" w:cs="Times New Roman"/>
          <w:sz w:val="24"/>
          <w:szCs w:val="24"/>
        </w:rPr>
        <w:t>,</w:t>
      </w:r>
      <w:r w:rsidR="00CB0AC0">
        <w:rPr>
          <w:rFonts w:ascii="Times New Roman" w:hAnsi="Times New Roman" w:cs="Times New Roman"/>
          <w:sz w:val="24"/>
          <w:szCs w:val="24"/>
        </w:rPr>
        <w:t xml:space="preserve"> visual modelling</w:t>
      </w:r>
    </w:p>
    <w:p w14:paraId="25F0D9C4" w14:textId="77777777" w:rsidR="0046791C" w:rsidRPr="0046791C" w:rsidRDefault="0046791C">
      <w:pPr>
        <w:rPr>
          <w:rFonts w:ascii="Times New Roman" w:hAnsi="Times New Roman" w:cs="Times New Roman"/>
          <w:sz w:val="24"/>
          <w:szCs w:val="24"/>
        </w:rPr>
      </w:pPr>
    </w:p>
    <w:p w14:paraId="23DEE8CE" w14:textId="77777777" w:rsidR="0046791C" w:rsidRDefault="0046791C">
      <w:pPr>
        <w:rPr>
          <w:rFonts w:ascii="Times New Roman" w:hAnsi="Times New Roman" w:cs="Times New Roman"/>
          <w:sz w:val="24"/>
          <w:szCs w:val="24"/>
        </w:rPr>
      </w:pPr>
    </w:p>
    <w:p w14:paraId="3995EDF2" w14:textId="77777777" w:rsidR="0046791C" w:rsidRDefault="0046791C">
      <w:pPr>
        <w:rPr>
          <w:rFonts w:ascii="Times New Roman" w:hAnsi="Times New Roman" w:cs="Times New Roman"/>
          <w:sz w:val="24"/>
          <w:szCs w:val="24"/>
        </w:rPr>
      </w:pPr>
    </w:p>
    <w:p w14:paraId="47D61EDA" w14:textId="77777777" w:rsidR="0046791C" w:rsidRDefault="0046791C">
      <w:pPr>
        <w:rPr>
          <w:rFonts w:ascii="Times New Roman" w:hAnsi="Times New Roman" w:cs="Times New Roman"/>
          <w:sz w:val="24"/>
          <w:szCs w:val="24"/>
        </w:rPr>
      </w:pPr>
    </w:p>
    <w:p w14:paraId="7C6A6509" w14:textId="77777777" w:rsidR="001C19D9" w:rsidRPr="0046791C" w:rsidRDefault="001C19D9">
      <w:pPr>
        <w:rPr>
          <w:rFonts w:ascii="Times New Roman" w:hAnsi="Times New Roman" w:cs="Times New Roman"/>
          <w:sz w:val="24"/>
          <w:szCs w:val="24"/>
        </w:rPr>
      </w:pPr>
    </w:p>
    <w:p w14:paraId="18B3144A" w14:textId="77777777" w:rsidR="0046791C" w:rsidRPr="0046791C" w:rsidRDefault="0046791C">
      <w:pPr>
        <w:rPr>
          <w:rFonts w:ascii="Times New Roman" w:hAnsi="Times New Roman" w:cs="Times New Roman"/>
          <w:sz w:val="24"/>
          <w:szCs w:val="24"/>
        </w:rPr>
      </w:pPr>
    </w:p>
    <w:p w14:paraId="291E24D7" w14:textId="77777777" w:rsidR="0046791C" w:rsidRDefault="0046791C">
      <w:pPr>
        <w:rPr>
          <w:rFonts w:ascii="Times New Roman" w:hAnsi="Times New Roman" w:cs="Times New Roman"/>
          <w:sz w:val="24"/>
          <w:szCs w:val="24"/>
        </w:rPr>
      </w:pPr>
      <w:r w:rsidRPr="0046791C">
        <w:rPr>
          <w:rFonts w:ascii="Times New Roman" w:hAnsi="Times New Roman" w:cs="Times New Roman"/>
          <w:sz w:val="24"/>
          <w:szCs w:val="24"/>
        </w:rPr>
        <w:lastRenderedPageBreak/>
        <w:t>Abstract</w:t>
      </w:r>
    </w:p>
    <w:p w14:paraId="04780A4D" w14:textId="77777777" w:rsidR="00FD18CC" w:rsidRPr="0046791C" w:rsidRDefault="00FD18CC">
      <w:pPr>
        <w:rPr>
          <w:rFonts w:ascii="Times New Roman" w:hAnsi="Times New Roman" w:cs="Times New Roman"/>
          <w:sz w:val="24"/>
          <w:szCs w:val="24"/>
        </w:rPr>
      </w:pPr>
    </w:p>
    <w:p w14:paraId="0C2FD650" w14:textId="77777777" w:rsidR="00880CEF" w:rsidRDefault="00880CEF" w:rsidP="00880CEF">
      <w:pPr>
        <w:pStyle w:val="ListParagraph"/>
        <w:numPr>
          <w:ilvl w:val="0"/>
          <w:numId w:val="3"/>
        </w:numPr>
        <w:spacing w:line="480" w:lineRule="auto"/>
        <w:jc w:val="both"/>
        <w:rPr>
          <w:rFonts w:ascii="Times New Roman" w:hAnsi="Times New Roman" w:cs="Times New Roman"/>
          <w:sz w:val="24"/>
          <w:szCs w:val="24"/>
        </w:rPr>
      </w:pPr>
      <w:r w:rsidRPr="00880CEF">
        <w:rPr>
          <w:rFonts w:ascii="Times New Roman" w:hAnsi="Times New Roman" w:cs="Times New Roman"/>
          <w:sz w:val="24"/>
          <w:szCs w:val="24"/>
        </w:rPr>
        <w:t xml:space="preserve">Sexually dimorphic traits in males are thought to evolve via female preference. However, in species without overt male displays or female mate choice, dimorphic colouration may function as a warning signal to conspecific </w:t>
      </w:r>
      <w:commentRangeStart w:id="1"/>
      <w:r w:rsidRPr="00880CEF">
        <w:rPr>
          <w:rFonts w:ascii="Times New Roman" w:hAnsi="Times New Roman" w:cs="Times New Roman"/>
          <w:sz w:val="24"/>
          <w:szCs w:val="24"/>
        </w:rPr>
        <w:t>males</w:t>
      </w:r>
      <w:commentRangeEnd w:id="1"/>
      <w:r w:rsidR="00A53A24">
        <w:rPr>
          <w:rStyle w:val="CommentReference"/>
        </w:rPr>
        <w:commentReference w:id="1"/>
      </w:r>
      <w:r w:rsidRPr="00880CEF">
        <w:rPr>
          <w:rFonts w:ascii="Times New Roman" w:hAnsi="Times New Roman" w:cs="Times New Roman"/>
          <w:sz w:val="24"/>
          <w:szCs w:val="24"/>
        </w:rPr>
        <w:t xml:space="preserve"> thereby avoiding costly harassment.</w:t>
      </w:r>
      <w:r>
        <w:rPr>
          <w:rFonts w:ascii="Times New Roman" w:hAnsi="Times New Roman" w:cs="Times New Roman"/>
          <w:sz w:val="24"/>
          <w:szCs w:val="24"/>
        </w:rPr>
        <w:t xml:space="preserve"> </w:t>
      </w:r>
      <w:r w:rsidRPr="00880CEF">
        <w:rPr>
          <w:rFonts w:ascii="Times New Roman" w:hAnsi="Times New Roman" w:cs="Times New Roman"/>
          <w:sz w:val="24"/>
          <w:szCs w:val="24"/>
        </w:rPr>
        <w:t xml:space="preserve">We </w:t>
      </w:r>
      <w:r w:rsidR="00D83CCB">
        <w:rPr>
          <w:rFonts w:ascii="Times New Roman" w:hAnsi="Times New Roman" w:cs="Times New Roman"/>
          <w:sz w:val="24"/>
          <w:szCs w:val="24"/>
        </w:rPr>
        <w:t xml:space="preserve">aim to determine the function of sexual dimorphic </w:t>
      </w:r>
      <w:commentRangeStart w:id="2"/>
      <w:r w:rsidR="00D83CCB">
        <w:rPr>
          <w:rFonts w:ascii="Times New Roman" w:hAnsi="Times New Roman" w:cs="Times New Roman"/>
          <w:sz w:val="24"/>
          <w:szCs w:val="24"/>
        </w:rPr>
        <w:t>coloration</w:t>
      </w:r>
      <w:commentRangeEnd w:id="2"/>
      <w:r w:rsidR="00A53A24">
        <w:rPr>
          <w:rStyle w:val="CommentReference"/>
        </w:rPr>
        <w:commentReference w:id="2"/>
      </w:r>
      <w:r w:rsidR="00D83CCB">
        <w:rPr>
          <w:rFonts w:ascii="Times New Roman" w:hAnsi="Times New Roman" w:cs="Times New Roman"/>
          <w:sz w:val="24"/>
          <w:szCs w:val="24"/>
        </w:rPr>
        <w:t xml:space="preserve"> in </w:t>
      </w:r>
      <w:r w:rsidRPr="00880CEF">
        <w:rPr>
          <w:rFonts w:ascii="Times New Roman" w:hAnsi="Times New Roman" w:cs="Times New Roman"/>
          <w:i/>
          <w:sz w:val="24"/>
          <w:szCs w:val="24"/>
        </w:rPr>
        <w:t>Xanthagrion erythroneurum</w:t>
      </w:r>
      <w:r w:rsidRPr="00880CEF">
        <w:rPr>
          <w:rFonts w:ascii="Times New Roman" w:hAnsi="Times New Roman" w:cs="Times New Roman"/>
          <w:sz w:val="24"/>
          <w:szCs w:val="24"/>
        </w:rPr>
        <w:t xml:space="preserve"> </w:t>
      </w:r>
      <w:r w:rsidR="00D83CCB">
        <w:rPr>
          <w:rFonts w:ascii="Times New Roman" w:hAnsi="Times New Roman" w:cs="Times New Roman"/>
          <w:sz w:val="24"/>
          <w:szCs w:val="24"/>
        </w:rPr>
        <w:t xml:space="preserve">damselflies </w:t>
      </w:r>
      <w:r w:rsidRPr="00880CEF">
        <w:rPr>
          <w:rFonts w:ascii="Times New Roman" w:hAnsi="Times New Roman" w:cs="Times New Roman"/>
          <w:sz w:val="24"/>
          <w:szCs w:val="24"/>
        </w:rPr>
        <w:t>where males, but not females carry conspicuous blue bands on the tip of the abdomen.</w:t>
      </w:r>
    </w:p>
    <w:p w14:paraId="223D603B" w14:textId="77777777" w:rsidR="00A47503" w:rsidRDefault="001716D9" w:rsidP="00880CE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male blue bands and female black abdomen are chromatically and achromatically discriminable both in damselfly visual system. </w:t>
      </w:r>
      <w:r w:rsidR="00A47503">
        <w:rPr>
          <w:rFonts w:ascii="Times New Roman" w:hAnsi="Times New Roman" w:cs="Times New Roman"/>
          <w:sz w:val="24"/>
          <w:szCs w:val="24"/>
        </w:rPr>
        <w:t>In the natural habitat of damselfly, the m</w:t>
      </w:r>
      <w:r>
        <w:rPr>
          <w:rFonts w:ascii="Times New Roman" w:hAnsi="Times New Roman" w:cs="Times New Roman"/>
          <w:sz w:val="24"/>
          <w:szCs w:val="24"/>
        </w:rPr>
        <w:t>ale</w:t>
      </w:r>
      <w:ins w:id="3" w:author="Ken Cheng" w:date="2018-04-14T13:34:00Z">
        <w:r w:rsidR="00A53A24">
          <w:rPr>
            <w:rFonts w:ascii="Times New Roman" w:hAnsi="Times New Roman" w:cs="Times New Roman"/>
            <w:sz w:val="24"/>
            <w:szCs w:val="24"/>
          </w:rPr>
          <w:t>’s</w:t>
        </w:r>
      </w:ins>
      <w:r>
        <w:rPr>
          <w:rFonts w:ascii="Times New Roman" w:hAnsi="Times New Roman" w:cs="Times New Roman"/>
          <w:sz w:val="24"/>
          <w:szCs w:val="24"/>
        </w:rPr>
        <w:t xml:space="preserve"> blue bands generate higher chromatic contrast than </w:t>
      </w:r>
      <w:ins w:id="4" w:author="Ken Cheng" w:date="2018-04-14T13:35:00Z">
        <w:r w:rsidR="00A53A24">
          <w:rPr>
            <w:rFonts w:ascii="Times New Roman" w:hAnsi="Times New Roman" w:cs="Times New Roman"/>
            <w:sz w:val="24"/>
            <w:szCs w:val="24"/>
          </w:rPr>
          <w:t xml:space="preserve">does </w:t>
        </w:r>
      </w:ins>
      <w:r>
        <w:rPr>
          <w:rFonts w:ascii="Times New Roman" w:hAnsi="Times New Roman" w:cs="Times New Roman"/>
          <w:sz w:val="24"/>
          <w:szCs w:val="24"/>
        </w:rPr>
        <w:t xml:space="preserve">female abdominal coloration. </w:t>
      </w:r>
    </w:p>
    <w:p w14:paraId="27A16E82" w14:textId="77777777" w:rsidR="00880CEF" w:rsidRDefault="00E7190E" w:rsidP="00880CEF">
      <w:pPr>
        <w:pStyle w:val="ListParagraph"/>
        <w:numPr>
          <w:ilvl w:val="0"/>
          <w:numId w:val="3"/>
        </w:numPr>
        <w:spacing w:line="480" w:lineRule="auto"/>
        <w:jc w:val="both"/>
        <w:rPr>
          <w:rFonts w:ascii="Times New Roman" w:hAnsi="Times New Roman" w:cs="Times New Roman"/>
          <w:sz w:val="24"/>
          <w:szCs w:val="24"/>
        </w:rPr>
      </w:pPr>
      <w:r w:rsidRPr="00880CEF">
        <w:rPr>
          <w:rFonts w:ascii="Times New Roman" w:hAnsi="Times New Roman" w:cs="Times New Roman"/>
          <w:sz w:val="24"/>
          <w:szCs w:val="24"/>
        </w:rPr>
        <w:t>We abolished male blue bands by painting black over blue and measured the female</w:t>
      </w:r>
      <w:ins w:id="5" w:author="Ken Cheng" w:date="2018-04-14T13:35:00Z">
        <w:r w:rsidR="00A53A24">
          <w:rPr>
            <w:rFonts w:ascii="Times New Roman" w:hAnsi="Times New Roman" w:cs="Times New Roman"/>
            <w:sz w:val="24"/>
            <w:szCs w:val="24"/>
          </w:rPr>
          <w:t>s’</w:t>
        </w:r>
      </w:ins>
      <w:r w:rsidRPr="00880CEF">
        <w:rPr>
          <w:rFonts w:ascii="Times New Roman" w:hAnsi="Times New Roman" w:cs="Times New Roman"/>
          <w:sz w:val="24"/>
          <w:szCs w:val="24"/>
        </w:rPr>
        <w:t xml:space="preserve"> preferences between the manipulated and the control males. We did not find any difference in mating success between the control and manipulated male</w:t>
      </w:r>
      <w:ins w:id="6" w:author="Ken Cheng" w:date="2018-04-14T13:35:00Z">
        <w:r w:rsidR="00A53A24">
          <w:rPr>
            <w:rFonts w:ascii="Times New Roman" w:hAnsi="Times New Roman" w:cs="Times New Roman"/>
            <w:sz w:val="24"/>
            <w:szCs w:val="24"/>
          </w:rPr>
          <w:t>s</w:t>
        </w:r>
      </w:ins>
      <w:ins w:id="7" w:author="Ken Cheng" w:date="2018-04-14T13:36:00Z">
        <w:r w:rsidR="00A53A24">
          <w:rPr>
            <w:rFonts w:ascii="Times New Roman" w:hAnsi="Times New Roman" w:cs="Times New Roman"/>
            <w:sz w:val="24"/>
            <w:szCs w:val="24"/>
          </w:rPr>
          <w:t>.</w:t>
        </w:r>
      </w:ins>
      <w:r w:rsidRPr="00880CEF">
        <w:rPr>
          <w:rFonts w:ascii="Times New Roman" w:hAnsi="Times New Roman" w:cs="Times New Roman"/>
          <w:sz w:val="24"/>
          <w:szCs w:val="24"/>
        </w:rPr>
        <w:t xml:space="preserve"> </w:t>
      </w:r>
      <w:ins w:id="8" w:author="Ken Cheng" w:date="2018-04-14T13:36:00Z">
        <w:r w:rsidR="00A53A24">
          <w:rPr>
            <w:rFonts w:ascii="Times New Roman" w:hAnsi="Times New Roman" w:cs="Times New Roman"/>
            <w:sz w:val="24"/>
            <w:szCs w:val="24"/>
          </w:rPr>
          <w:t xml:space="preserve">We </w:t>
        </w:r>
      </w:ins>
      <w:del w:id="9" w:author="Ken Cheng" w:date="2018-04-14T13:36:00Z">
        <w:r w:rsidRPr="00880CEF" w:rsidDel="00A53A24">
          <w:rPr>
            <w:rFonts w:ascii="Times New Roman" w:hAnsi="Times New Roman" w:cs="Times New Roman"/>
            <w:sz w:val="24"/>
            <w:szCs w:val="24"/>
          </w:rPr>
          <w:delText xml:space="preserve">thereby </w:delText>
        </w:r>
      </w:del>
      <w:ins w:id="10" w:author="Ken Cheng" w:date="2018-04-14T13:36:00Z">
        <w:r w:rsidR="00A53A24" w:rsidRPr="00880CEF">
          <w:rPr>
            <w:rFonts w:ascii="Times New Roman" w:hAnsi="Times New Roman" w:cs="Times New Roman"/>
            <w:sz w:val="24"/>
            <w:szCs w:val="24"/>
          </w:rPr>
          <w:t>there</w:t>
        </w:r>
        <w:r w:rsidR="00A53A24">
          <w:rPr>
            <w:rFonts w:ascii="Times New Roman" w:hAnsi="Times New Roman" w:cs="Times New Roman"/>
            <w:sz w:val="24"/>
            <w:szCs w:val="24"/>
          </w:rPr>
          <w:t>fore</w:t>
        </w:r>
        <w:r w:rsidR="00A53A24" w:rsidRPr="00880CEF">
          <w:rPr>
            <w:rFonts w:ascii="Times New Roman" w:hAnsi="Times New Roman" w:cs="Times New Roman"/>
            <w:sz w:val="24"/>
            <w:szCs w:val="24"/>
          </w:rPr>
          <w:t xml:space="preserve"> </w:t>
        </w:r>
      </w:ins>
      <w:r w:rsidRPr="00880CEF">
        <w:rPr>
          <w:rFonts w:ascii="Times New Roman" w:hAnsi="Times New Roman" w:cs="Times New Roman"/>
          <w:sz w:val="24"/>
          <w:szCs w:val="24"/>
        </w:rPr>
        <w:t xml:space="preserve">rejected the female preference hypothesis for the function of blue bands in this damselfly. </w:t>
      </w:r>
    </w:p>
    <w:p w14:paraId="7719381B" w14:textId="77777777" w:rsidR="00880CEF" w:rsidRDefault="00E7190E" w:rsidP="00880CEF">
      <w:pPr>
        <w:pStyle w:val="ListParagraph"/>
        <w:numPr>
          <w:ilvl w:val="0"/>
          <w:numId w:val="3"/>
        </w:numPr>
        <w:spacing w:line="480" w:lineRule="auto"/>
        <w:jc w:val="both"/>
        <w:rPr>
          <w:rFonts w:ascii="Times New Roman" w:hAnsi="Times New Roman" w:cs="Times New Roman"/>
          <w:sz w:val="24"/>
          <w:szCs w:val="24"/>
        </w:rPr>
      </w:pPr>
      <w:r w:rsidRPr="00880CEF">
        <w:rPr>
          <w:rFonts w:ascii="Times New Roman" w:hAnsi="Times New Roman" w:cs="Times New Roman"/>
          <w:sz w:val="24"/>
          <w:szCs w:val="24"/>
        </w:rPr>
        <w:t>To test whether the blue bands function as a warning signal, we manipulated the females by painting male-like blue bands on their abdominal segments and measured the male reaction to those females relative to control females. Females with artificial blue bands on the terminal abdomen were mated with less frequently than</w:t>
      </w:r>
      <w:ins w:id="11" w:author="Ken Cheng" w:date="2018-04-14T13:37:00Z">
        <w:r w:rsidR="00A53A24">
          <w:rPr>
            <w:rFonts w:ascii="Times New Roman" w:hAnsi="Times New Roman" w:cs="Times New Roman"/>
            <w:sz w:val="24"/>
            <w:szCs w:val="24"/>
          </w:rPr>
          <w:t xml:space="preserve"> were</w:t>
        </w:r>
      </w:ins>
      <w:r w:rsidRPr="00880CEF">
        <w:rPr>
          <w:rFonts w:ascii="Times New Roman" w:hAnsi="Times New Roman" w:cs="Times New Roman"/>
          <w:sz w:val="24"/>
          <w:szCs w:val="24"/>
        </w:rPr>
        <w:t xml:space="preserve"> control females. However, when we painted blue bands on the anterior abdominal segments the males did not </w:t>
      </w:r>
      <w:commentRangeStart w:id="12"/>
      <w:r w:rsidRPr="00880CEF">
        <w:rPr>
          <w:rFonts w:ascii="Times New Roman" w:hAnsi="Times New Roman" w:cs="Times New Roman"/>
          <w:sz w:val="24"/>
          <w:szCs w:val="24"/>
        </w:rPr>
        <w:t>discriminate</w:t>
      </w:r>
      <w:commentRangeEnd w:id="12"/>
      <w:r w:rsidR="00A53A24">
        <w:rPr>
          <w:rStyle w:val="CommentReference"/>
        </w:rPr>
        <w:commentReference w:id="12"/>
      </w:r>
      <w:r w:rsidRPr="00880CEF">
        <w:rPr>
          <w:rFonts w:ascii="Times New Roman" w:hAnsi="Times New Roman" w:cs="Times New Roman"/>
          <w:sz w:val="24"/>
          <w:szCs w:val="24"/>
        </w:rPr>
        <w:t xml:space="preserve"> between control and painted females. </w:t>
      </w:r>
    </w:p>
    <w:p w14:paraId="1D8A5D92" w14:textId="73AF5DB6" w:rsidR="00E7190E" w:rsidRPr="00880CEF" w:rsidRDefault="00E7190E" w:rsidP="00880CEF">
      <w:pPr>
        <w:pStyle w:val="ListParagraph"/>
        <w:numPr>
          <w:ilvl w:val="0"/>
          <w:numId w:val="3"/>
        </w:numPr>
        <w:spacing w:line="480" w:lineRule="auto"/>
        <w:jc w:val="both"/>
        <w:rPr>
          <w:rFonts w:ascii="Times New Roman" w:hAnsi="Times New Roman" w:cs="Times New Roman"/>
          <w:sz w:val="24"/>
          <w:szCs w:val="24"/>
        </w:rPr>
      </w:pPr>
      <w:r w:rsidRPr="00880CEF">
        <w:rPr>
          <w:rFonts w:ascii="Times New Roman" w:hAnsi="Times New Roman" w:cs="Times New Roman"/>
          <w:sz w:val="24"/>
          <w:szCs w:val="24"/>
        </w:rPr>
        <w:lastRenderedPageBreak/>
        <w:t xml:space="preserve">We conclude that the blue bands in </w:t>
      </w:r>
      <w:r w:rsidR="00EC092A">
        <w:rPr>
          <w:rFonts w:ascii="Times New Roman" w:hAnsi="Times New Roman" w:cs="Times New Roman"/>
          <w:sz w:val="24"/>
          <w:szCs w:val="24"/>
        </w:rPr>
        <w:t xml:space="preserve">the </w:t>
      </w:r>
      <w:r w:rsidRPr="00880CEF">
        <w:rPr>
          <w:rFonts w:ascii="Times New Roman" w:hAnsi="Times New Roman" w:cs="Times New Roman"/>
          <w:sz w:val="24"/>
          <w:szCs w:val="24"/>
        </w:rPr>
        <w:t xml:space="preserve">male damselflies </w:t>
      </w:r>
      <w:r w:rsidR="00EC092A">
        <w:rPr>
          <w:rFonts w:ascii="Times New Roman" w:hAnsi="Times New Roman" w:cs="Times New Roman"/>
          <w:sz w:val="24"/>
          <w:szCs w:val="24"/>
        </w:rPr>
        <w:t>are not an inter-sexual signal to attract females</w:t>
      </w:r>
      <w:ins w:id="13" w:author="Ken Cheng" w:date="2018-04-14T13:38:00Z">
        <w:r w:rsidR="001129B9">
          <w:rPr>
            <w:rFonts w:ascii="Times New Roman" w:hAnsi="Times New Roman" w:cs="Times New Roman"/>
            <w:sz w:val="24"/>
            <w:szCs w:val="24"/>
          </w:rPr>
          <w:t xml:space="preserve"> but</w:t>
        </w:r>
      </w:ins>
      <w:r w:rsidR="00EC092A">
        <w:rPr>
          <w:rFonts w:ascii="Times New Roman" w:hAnsi="Times New Roman" w:cs="Times New Roman"/>
          <w:sz w:val="24"/>
          <w:szCs w:val="24"/>
        </w:rPr>
        <w:t xml:space="preserve"> rather </w:t>
      </w:r>
      <w:r w:rsidRPr="00880CEF">
        <w:rPr>
          <w:rFonts w:ascii="Times New Roman" w:hAnsi="Times New Roman" w:cs="Times New Roman"/>
          <w:sz w:val="24"/>
          <w:szCs w:val="24"/>
        </w:rPr>
        <w:t>function as a</w:t>
      </w:r>
      <w:r w:rsidR="00EC092A">
        <w:rPr>
          <w:rFonts w:ascii="Times New Roman" w:hAnsi="Times New Roman" w:cs="Times New Roman"/>
          <w:sz w:val="24"/>
          <w:szCs w:val="24"/>
        </w:rPr>
        <w:t>n</w:t>
      </w:r>
      <w:r w:rsidRPr="00880CEF">
        <w:rPr>
          <w:rFonts w:ascii="Times New Roman" w:hAnsi="Times New Roman" w:cs="Times New Roman"/>
          <w:sz w:val="24"/>
          <w:szCs w:val="24"/>
        </w:rPr>
        <w:t xml:space="preserve"> aposematic signal towards other males to avoid intra-sexual harassment. </w:t>
      </w:r>
    </w:p>
    <w:p w14:paraId="603463F5" w14:textId="77777777" w:rsidR="0046791C" w:rsidRPr="0046791C" w:rsidRDefault="0046791C">
      <w:pPr>
        <w:rPr>
          <w:rFonts w:ascii="Times New Roman" w:hAnsi="Times New Roman" w:cs="Times New Roman"/>
          <w:sz w:val="24"/>
          <w:szCs w:val="24"/>
        </w:rPr>
      </w:pPr>
      <w:r w:rsidRPr="0046791C">
        <w:rPr>
          <w:rFonts w:ascii="Times New Roman" w:hAnsi="Times New Roman" w:cs="Times New Roman"/>
          <w:sz w:val="24"/>
          <w:szCs w:val="24"/>
        </w:rPr>
        <w:br w:type="page"/>
      </w:r>
    </w:p>
    <w:p w14:paraId="54EB9781" w14:textId="77777777" w:rsidR="0046791C" w:rsidRDefault="0046791C" w:rsidP="0046791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Introduction: </w:t>
      </w:r>
    </w:p>
    <w:p w14:paraId="6D20001C" w14:textId="7DBB6ADD" w:rsidR="0046791C" w:rsidRDefault="00907E52" w:rsidP="00E5525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del w:id="14" w:author="Ken Cheng" w:date="2018-04-14T13:38:00Z">
        <w:r w:rsidR="002227F0" w:rsidDel="00146FE1">
          <w:rPr>
            <w:rFonts w:ascii="Times New Roman" w:hAnsi="Times New Roman" w:cs="Times New Roman"/>
            <w:sz w:val="24"/>
            <w:szCs w:val="24"/>
          </w:rPr>
          <w:delText xml:space="preserve">the </w:delText>
        </w:r>
      </w:del>
      <w:r>
        <w:rPr>
          <w:rFonts w:ascii="Times New Roman" w:hAnsi="Times New Roman" w:cs="Times New Roman"/>
          <w:sz w:val="24"/>
          <w:szCs w:val="24"/>
        </w:rPr>
        <w:t>s</w:t>
      </w:r>
      <w:r w:rsidR="00817BD0">
        <w:rPr>
          <w:rFonts w:ascii="Times New Roman" w:hAnsi="Times New Roman" w:cs="Times New Roman"/>
          <w:sz w:val="24"/>
          <w:szCs w:val="24"/>
        </w:rPr>
        <w:t xml:space="preserve">exual selection theory, conspicuous male </w:t>
      </w:r>
      <w:r w:rsidR="001254D6">
        <w:rPr>
          <w:rFonts w:ascii="Times New Roman" w:hAnsi="Times New Roman" w:cs="Times New Roman"/>
          <w:sz w:val="24"/>
          <w:szCs w:val="24"/>
        </w:rPr>
        <w:t>colour</w:t>
      </w:r>
      <w:r w:rsidR="00817BD0">
        <w:rPr>
          <w:rFonts w:ascii="Times New Roman" w:hAnsi="Times New Roman" w:cs="Times New Roman"/>
          <w:sz w:val="24"/>
          <w:szCs w:val="24"/>
        </w:rPr>
        <w:t>ation in animals can evolve if they improve attractiveness to female</w:t>
      </w:r>
      <w:r w:rsidR="00B823EF">
        <w:rPr>
          <w:rFonts w:ascii="Times New Roman" w:hAnsi="Times New Roman" w:cs="Times New Roman"/>
          <w:sz w:val="24"/>
          <w:szCs w:val="24"/>
        </w:rPr>
        <w:t>s</w:t>
      </w:r>
      <w:r w:rsidR="00817BD0">
        <w:rPr>
          <w:rFonts w:ascii="Times New Roman" w:hAnsi="Times New Roman" w:cs="Times New Roman"/>
          <w:sz w:val="24"/>
          <w:szCs w:val="24"/>
        </w:rPr>
        <w:t xml:space="preserve"> or increase success in male-male competition or both</w:t>
      </w:r>
      <w:r w:rsidR="00EB0B60">
        <w:rPr>
          <w:rFonts w:ascii="Times New Roman" w:hAnsi="Times New Roman" w:cs="Times New Roman"/>
          <w:sz w:val="24"/>
          <w:szCs w:val="24"/>
        </w:rPr>
        <w:t xml:space="preserve"> </w:t>
      </w:r>
      <w:r w:rsidR="00EB0B60">
        <w:rPr>
          <w:rFonts w:ascii="Times New Roman" w:hAnsi="Times New Roman" w:cs="Times New Roman"/>
          <w:sz w:val="24"/>
          <w:szCs w:val="24"/>
        </w:rPr>
        <w:fldChar w:fldCharType="begin"/>
      </w:r>
      <w:r w:rsidR="00EB0B60">
        <w:rPr>
          <w:rFonts w:ascii="Times New Roman" w:hAnsi="Times New Roman" w:cs="Times New Roman"/>
          <w:sz w:val="24"/>
          <w:szCs w:val="24"/>
        </w:rPr>
        <w:instrText xml:space="preserve"> ADDIN ZOTERO_ITEM CSL_CITATION {"citationID":"a2defmb6r3u","properties":{"formattedCitation":"(Darwin, 1888)","plainCitation":"(Darwin, 1888)"},"citationItems":[{"id":24,"uris":["http://zotero.org/users/local/Znx275RP/items/WAPDZ4VM"],"uri":["http://zotero.org/users/local/Znx275RP/items/WAPDZ4VM"],"itemData":{"id":24,"type":"book","title":"The descent of man and selection in relation to sex","publisher":"Murray","volume":"1","source":"Google Scholar","author":[{"family":"Darwin","given":"Charles"}],"issued":{"date-parts":[["1888"]]}}}],"schema":"https://github.com/citation-style-language/schema/raw/master/csl-citation.json"} </w:instrText>
      </w:r>
      <w:r w:rsidR="00EB0B60">
        <w:rPr>
          <w:rFonts w:ascii="Times New Roman" w:hAnsi="Times New Roman" w:cs="Times New Roman"/>
          <w:sz w:val="24"/>
          <w:szCs w:val="24"/>
        </w:rPr>
        <w:fldChar w:fldCharType="separate"/>
      </w:r>
      <w:r w:rsidR="00EB0B60" w:rsidRPr="00EB0B60">
        <w:rPr>
          <w:rFonts w:ascii="Times New Roman" w:hAnsi="Times New Roman" w:cs="Times New Roman"/>
          <w:sz w:val="24"/>
        </w:rPr>
        <w:t>(Darwin, 1888)</w:t>
      </w:r>
      <w:r w:rsidR="00EB0B60">
        <w:rPr>
          <w:rFonts w:ascii="Times New Roman" w:hAnsi="Times New Roman" w:cs="Times New Roman"/>
          <w:sz w:val="24"/>
          <w:szCs w:val="24"/>
        </w:rPr>
        <w:fldChar w:fldCharType="end"/>
      </w:r>
      <w:r w:rsidR="00817BD0">
        <w:rPr>
          <w:rFonts w:ascii="Times New Roman" w:hAnsi="Times New Roman" w:cs="Times New Roman"/>
          <w:sz w:val="24"/>
          <w:szCs w:val="24"/>
        </w:rPr>
        <w:t xml:space="preserve">. </w:t>
      </w:r>
      <w:r w:rsidR="00E55253" w:rsidRPr="00936ED2">
        <w:rPr>
          <w:rFonts w:ascii="Times New Roman" w:hAnsi="Times New Roman" w:cs="Times New Roman"/>
          <w:sz w:val="24"/>
          <w:szCs w:val="24"/>
        </w:rPr>
        <w:t xml:space="preserve">One striking example of conspicuous male </w:t>
      </w:r>
      <w:commentRangeStart w:id="15"/>
      <w:r w:rsidR="001254D6">
        <w:rPr>
          <w:rFonts w:ascii="Times New Roman" w:hAnsi="Times New Roman" w:cs="Times New Roman"/>
          <w:sz w:val="24"/>
          <w:szCs w:val="24"/>
        </w:rPr>
        <w:t>colour</w:t>
      </w:r>
      <w:r w:rsidR="00936ED2" w:rsidRPr="00936ED2">
        <w:rPr>
          <w:rFonts w:ascii="Times New Roman" w:hAnsi="Times New Roman" w:cs="Times New Roman"/>
          <w:sz w:val="24"/>
          <w:szCs w:val="24"/>
        </w:rPr>
        <w:t>ation is</w:t>
      </w:r>
      <w:r w:rsidR="00E55253" w:rsidRPr="00936ED2">
        <w:rPr>
          <w:rFonts w:ascii="Times New Roman" w:hAnsi="Times New Roman" w:cs="Times New Roman"/>
          <w:sz w:val="24"/>
          <w:szCs w:val="24"/>
        </w:rPr>
        <w:t xml:space="preserve"> </w:t>
      </w:r>
      <w:del w:id="16" w:author="Ken Cheng" w:date="2018-04-14T13:39:00Z">
        <w:r w:rsidR="00B823EF" w:rsidDel="00146FE1">
          <w:rPr>
            <w:rFonts w:ascii="Times New Roman" w:hAnsi="Times New Roman" w:cs="Times New Roman"/>
            <w:sz w:val="24"/>
            <w:szCs w:val="24"/>
          </w:rPr>
          <w:delText xml:space="preserve">the </w:delText>
        </w:r>
      </w:del>
      <w:r w:rsidR="00E55253" w:rsidRPr="00936ED2">
        <w:rPr>
          <w:rFonts w:ascii="Times New Roman" w:hAnsi="Times New Roman" w:cs="Times New Roman"/>
          <w:sz w:val="24"/>
          <w:szCs w:val="24"/>
        </w:rPr>
        <w:t>sexual</w:t>
      </w:r>
      <w:ins w:id="17" w:author="Ken Cheng" w:date="2018-04-14T13:40:00Z">
        <w:r w:rsidR="00146FE1">
          <w:rPr>
            <w:rFonts w:ascii="Times New Roman" w:hAnsi="Times New Roman" w:cs="Times New Roman"/>
            <w:sz w:val="24"/>
            <w:szCs w:val="24"/>
          </w:rPr>
          <w:t>ly</w:t>
        </w:r>
      </w:ins>
      <w:r w:rsidR="00E55253" w:rsidRPr="00936ED2">
        <w:rPr>
          <w:rFonts w:ascii="Times New Roman" w:hAnsi="Times New Roman" w:cs="Times New Roman"/>
          <w:sz w:val="24"/>
          <w:szCs w:val="24"/>
        </w:rPr>
        <w:t xml:space="preserve"> dimorphic </w:t>
      </w:r>
      <w:r w:rsidR="001254D6">
        <w:rPr>
          <w:rFonts w:ascii="Times New Roman" w:hAnsi="Times New Roman" w:cs="Times New Roman"/>
          <w:sz w:val="24"/>
          <w:szCs w:val="24"/>
        </w:rPr>
        <w:t>colour</w:t>
      </w:r>
      <w:r w:rsidR="00E55253" w:rsidRPr="00936ED2">
        <w:rPr>
          <w:rFonts w:ascii="Times New Roman" w:hAnsi="Times New Roman" w:cs="Times New Roman"/>
          <w:sz w:val="24"/>
          <w:szCs w:val="24"/>
        </w:rPr>
        <w:t>ation</w:t>
      </w:r>
      <w:r w:rsidR="00B823EF">
        <w:rPr>
          <w:rFonts w:ascii="Times New Roman" w:hAnsi="Times New Roman" w:cs="Times New Roman"/>
          <w:sz w:val="24"/>
          <w:szCs w:val="24"/>
        </w:rPr>
        <w:t>,</w:t>
      </w:r>
      <w:r w:rsidR="00E55253" w:rsidRPr="00936ED2">
        <w:rPr>
          <w:rFonts w:ascii="Times New Roman" w:hAnsi="Times New Roman" w:cs="Times New Roman"/>
          <w:sz w:val="24"/>
          <w:szCs w:val="24"/>
        </w:rPr>
        <w:t xml:space="preserve"> also </w:t>
      </w:r>
      <w:r w:rsidR="00936ED2">
        <w:rPr>
          <w:rFonts w:ascii="Times New Roman" w:hAnsi="Times New Roman" w:cs="Times New Roman"/>
          <w:sz w:val="24"/>
          <w:szCs w:val="24"/>
        </w:rPr>
        <w:t>known</w:t>
      </w:r>
      <w:r w:rsidR="00E55253" w:rsidRPr="00936ED2">
        <w:rPr>
          <w:rFonts w:ascii="Times New Roman" w:hAnsi="Times New Roman" w:cs="Times New Roman"/>
          <w:sz w:val="24"/>
          <w:szCs w:val="24"/>
        </w:rPr>
        <w:t xml:space="preserve"> as ornamental </w:t>
      </w:r>
      <w:r w:rsidR="001254D6">
        <w:rPr>
          <w:rFonts w:ascii="Times New Roman" w:hAnsi="Times New Roman" w:cs="Times New Roman"/>
          <w:sz w:val="24"/>
          <w:szCs w:val="24"/>
        </w:rPr>
        <w:t>colour</w:t>
      </w:r>
      <w:r w:rsidR="00E55253" w:rsidRPr="00936ED2">
        <w:rPr>
          <w:rFonts w:ascii="Times New Roman" w:hAnsi="Times New Roman" w:cs="Times New Roman"/>
          <w:sz w:val="24"/>
          <w:szCs w:val="24"/>
        </w:rPr>
        <w:t>ation</w:t>
      </w:r>
      <w:commentRangeEnd w:id="15"/>
      <w:r w:rsidR="00146FE1">
        <w:rPr>
          <w:rStyle w:val="CommentReference"/>
        </w:rPr>
        <w:commentReference w:id="15"/>
      </w:r>
      <w:r w:rsidR="00E55253" w:rsidRPr="00936ED2">
        <w:rPr>
          <w:rFonts w:ascii="Times New Roman" w:hAnsi="Times New Roman" w:cs="Times New Roman"/>
          <w:sz w:val="24"/>
          <w:szCs w:val="24"/>
        </w:rPr>
        <w:t>.</w:t>
      </w:r>
      <w:r w:rsidR="00E55253">
        <w:rPr>
          <w:rFonts w:ascii="Times New Roman" w:hAnsi="Times New Roman" w:cs="Times New Roman"/>
          <w:sz w:val="24"/>
          <w:szCs w:val="24"/>
        </w:rPr>
        <w:t xml:space="preserve"> </w:t>
      </w:r>
      <w:r w:rsidR="006E4FC1">
        <w:rPr>
          <w:rFonts w:ascii="Times New Roman" w:hAnsi="Times New Roman" w:cs="Times New Roman"/>
          <w:sz w:val="24"/>
          <w:szCs w:val="24"/>
        </w:rPr>
        <w:t>In such case</w:t>
      </w:r>
      <w:r w:rsidR="00936ED2">
        <w:rPr>
          <w:rFonts w:ascii="Times New Roman" w:hAnsi="Times New Roman" w:cs="Times New Roman"/>
          <w:sz w:val="24"/>
          <w:szCs w:val="24"/>
        </w:rPr>
        <w:t>s</w:t>
      </w:r>
      <w:r w:rsidR="006E4FC1">
        <w:rPr>
          <w:rFonts w:ascii="Times New Roman" w:hAnsi="Times New Roman" w:cs="Times New Roman"/>
          <w:sz w:val="24"/>
          <w:szCs w:val="24"/>
        </w:rPr>
        <w:t xml:space="preserve">, </w:t>
      </w:r>
      <w:r w:rsidR="00D85D4B">
        <w:rPr>
          <w:rFonts w:ascii="Times New Roman" w:hAnsi="Times New Roman" w:cs="Times New Roman"/>
          <w:sz w:val="24"/>
          <w:szCs w:val="24"/>
        </w:rPr>
        <w:t>male</w:t>
      </w:r>
      <w:r w:rsidR="00936ED2">
        <w:rPr>
          <w:rFonts w:ascii="Times New Roman" w:hAnsi="Times New Roman" w:cs="Times New Roman"/>
          <w:sz w:val="24"/>
          <w:szCs w:val="24"/>
        </w:rPr>
        <w:t>s</w:t>
      </w:r>
      <w:r w:rsidR="00D85D4B">
        <w:rPr>
          <w:rFonts w:ascii="Times New Roman" w:hAnsi="Times New Roman" w:cs="Times New Roman"/>
          <w:sz w:val="24"/>
          <w:szCs w:val="24"/>
        </w:rPr>
        <w:t xml:space="preserve"> exhibit their ornamental </w:t>
      </w:r>
      <w:r w:rsidR="001254D6">
        <w:rPr>
          <w:rFonts w:ascii="Times New Roman" w:hAnsi="Times New Roman" w:cs="Times New Roman"/>
          <w:sz w:val="24"/>
          <w:szCs w:val="24"/>
        </w:rPr>
        <w:t>colour</w:t>
      </w:r>
      <w:r w:rsidR="00D85D4B">
        <w:rPr>
          <w:rFonts w:ascii="Times New Roman" w:hAnsi="Times New Roman" w:cs="Times New Roman"/>
          <w:sz w:val="24"/>
          <w:szCs w:val="24"/>
        </w:rPr>
        <w:t xml:space="preserve">ation during courtship display and </w:t>
      </w:r>
      <w:r w:rsidR="00E55253">
        <w:rPr>
          <w:rFonts w:ascii="Times New Roman" w:hAnsi="Times New Roman" w:cs="Times New Roman"/>
          <w:sz w:val="24"/>
          <w:szCs w:val="24"/>
        </w:rPr>
        <w:t>female</w:t>
      </w:r>
      <w:r w:rsidR="00936ED2">
        <w:rPr>
          <w:rFonts w:ascii="Times New Roman" w:hAnsi="Times New Roman" w:cs="Times New Roman"/>
          <w:sz w:val="24"/>
          <w:szCs w:val="24"/>
        </w:rPr>
        <w:t xml:space="preserve">s prefer mating </w:t>
      </w:r>
      <w:r w:rsidR="00D85D4B">
        <w:rPr>
          <w:rFonts w:ascii="Times New Roman" w:hAnsi="Times New Roman" w:cs="Times New Roman"/>
          <w:sz w:val="24"/>
          <w:szCs w:val="24"/>
        </w:rPr>
        <w:t xml:space="preserve">with more </w:t>
      </w:r>
      <w:r w:rsidR="00E55253">
        <w:rPr>
          <w:rFonts w:ascii="Times New Roman" w:hAnsi="Times New Roman" w:cs="Times New Roman"/>
          <w:sz w:val="24"/>
          <w:szCs w:val="24"/>
        </w:rPr>
        <w:t>conspicuous male</w:t>
      </w:r>
      <w:r w:rsidR="00AC48B9">
        <w:rPr>
          <w:rFonts w:ascii="Times New Roman" w:hAnsi="Times New Roman" w:cs="Times New Roman"/>
          <w:sz w:val="24"/>
          <w:szCs w:val="24"/>
        </w:rPr>
        <w:t>s. The sexual</w:t>
      </w:r>
      <w:ins w:id="18" w:author="Ken Cheng" w:date="2018-04-14T13:41:00Z">
        <w:r w:rsidR="007A389B">
          <w:rPr>
            <w:rFonts w:ascii="Times New Roman" w:hAnsi="Times New Roman" w:cs="Times New Roman"/>
            <w:sz w:val="24"/>
            <w:szCs w:val="24"/>
          </w:rPr>
          <w:t>ly</w:t>
        </w:r>
      </w:ins>
      <w:r w:rsidR="00AC48B9">
        <w:rPr>
          <w:rFonts w:ascii="Times New Roman" w:hAnsi="Times New Roman" w:cs="Times New Roman"/>
          <w:sz w:val="24"/>
          <w:szCs w:val="24"/>
        </w:rPr>
        <w:t xml:space="preserve"> dimorphic </w:t>
      </w:r>
      <w:r w:rsidR="00B823EF">
        <w:rPr>
          <w:rFonts w:ascii="Times New Roman" w:hAnsi="Times New Roman" w:cs="Times New Roman"/>
          <w:sz w:val="24"/>
          <w:szCs w:val="24"/>
        </w:rPr>
        <w:t xml:space="preserve">male </w:t>
      </w:r>
      <w:r w:rsidR="001254D6">
        <w:rPr>
          <w:rFonts w:ascii="Times New Roman" w:hAnsi="Times New Roman" w:cs="Times New Roman"/>
          <w:sz w:val="24"/>
          <w:szCs w:val="24"/>
        </w:rPr>
        <w:t>colour</w:t>
      </w:r>
      <w:r w:rsidR="00B823EF">
        <w:rPr>
          <w:rFonts w:ascii="Times New Roman" w:hAnsi="Times New Roman" w:cs="Times New Roman"/>
          <w:sz w:val="24"/>
          <w:szCs w:val="24"/>
        </w:rPr>
        <w:t>ation</w:t>
      </w:r>
      <w:r w:rsidR="00E55253">
        <w:rPr>
          <w:rFonts w:ascii="Times New Roman" w:hAnsi="Times New Roman" w:cs="Times New Roman"/>
          <w:sz w:val="24"/>
          <w:szCs w:val="24"/>
        </w:rPr>
        <w:t xml:space="preserve"> </w:t>
      </w:r>
      <w:r w:rsidR="006E4FC1">
        <w:rPr>
          <w:rFonts w:ascii="Times New Roman" w:hAnsi="Times New Roman" w:cs="Times New Roman"/>
          <w:sz w:val="24"/>
          <w:szCs w:val="24"/>
        </w:rPr>
        <w:t>is of</w:t>
      </w:r>
      <w:r w:rsidR="00C276DB">
        <w:rPr>
          <w:rFonts w:ascii="Times New Roman" w:hAnsi="Times New Roman" w:cs="Times New Roman"/>
          <w:sz w:val="24"/>
          <w:szCs w:val="24"/>
        </w:rPr>
        <w:t>ten associated with male qualities</w:t>
      </w:r>
      <w:r w:rsidR="006E4FC1">
        <w:rPr>
          <w:rFonts w:ascii="Times New Roman" w:hAnsi="Times New Roman" w:cs="Times New Roman"/>
          <w:sz w:val="24"/>
          <w:szCs w:val="24"/>
        </w:rPr>
        <w:t xml:space="preserve"> </w:t>
      </w:r>
      <w:r w:rsidR="00D85D4B">
        <w:rPr>
          <w:rFonts w:ascii="Times New Roman" w:hAnsi="Times New Roman" w:cs="Times New Roman"/>
          <w:sz w:val="24"/>
          <w:szCs w:val="24"/>
        </w:rPr>
        <w:t>such as better physiological condition</w:t>
      </w:r>
      <w:r w:rsidR="00C276DB">
        <w:rPr>
          <w:rFonts w:ascii="Times New Roman" w:hAnsi="Times New Roman" w:cs="Times New Roman"/>
          <w:sz w:val="24"/>
          <w:szCs w:val="24"/>
        </w:rPr>
        <w:t>s</w:t>
      </w:r>
      <w:r w:rsidR="00AC48B9">
        <w:rPr>
          <w:rFonts w:ascii="Times New Roman" w:hAnsi="Times New Roman" w:cs="Times New Roman"/>
          <w:sz w:val="24"/>
          <w:szCs w:val="24"/>
        </w:rPr>
        <w:t xml:space="preserve"> (</w:t>
      </w:r>
      <w:r w:rsidR="00D85D4B">
        <w:rPr>
          <w:rFonts w:ascii="Times New Roman" w:hAnsi="Times New Roman" w:cs="Times New Roman"/>
          <w:sz w:val="24"/>
          <w:szCs w:val="24"/>
        </w:rPr>
        <w:t>body mass</w:t>
      </w:r>
      <w:r w:rsidR="004D4EFB">
        <w:rPr>
          <w:rFonts w:ascii="Times New Roman" w:hAnsi="Times New Roman" w:cs="Times New Roman"/>
          <w:sz w:val="24"/>
          <w:szCs w:val="24"/>
        </w:rPr>
        <w:t xml:space="preserve"> </w:t>
      </w:r>
      <w:r w:rsidR="004D4EFB">
        <w:rPr>
          <w:rFonts w:ascii="Times New Roman" w:hAnsi="Times New Roman" w:cs="Times New Roman"/>
          <w:sz w:val="24"/>
          <w:szCs w:val="24"/>
        </w:rPr>
        <w:fldChar w:fldCharType="begin"/>
      </w:r>
      <w:r w:rsidR="004D4EFB">
        <w:rPr>
          <w:rFonts w:ascii="Times New Roman" w:hAnsi="Times New Roman" w:cs="Times New Roman"/>
          <w:sz w:val="24"/>
          <w:szCs w:val="24"/>
        </w:rPr>
        <w:instrText xml:space="preserve"> ADDIN ZOTERO_ITEM CSL_CITATION {"citationID":"av8tejp210","properties":{"formattedCitation":"{\\rtf (Contreras-Gardu\\uc0\\u241{}o, Buzatto, Serrano-Meneses, N\\uc0\\u225{}jera-Cordero, &amp; C\\uc0\\u243{}rdoba-Aguilar, 2008)}","plainCitation":"(Contreras-Garduño, Buzatto, Serrano-Meneses, Nájera-Cordero, &amp; Córdoba-Aguilar, 2008)"},"citationItems":[{"id":90,"uris":["http://zotero.org/users/local/Znx275RP/items/CUVLVXNA"],"uri":["http://zotero.org/users/local/Znx275RP/items/CUVLVXNA"],"itemData":{"id":90,"type":"article-journal","title":"The size of the red wing spot of the American rubyspot as a heightened condition-dependent ornament","container-title":"Behavioral Ecology","page":"724-732","volume":"19","issue":"4","source":"academic.oup.com","abstract":"We investigated an ornamental trait known to reflect male fighting ability and tested whether it shows heightened condition dependence compared with nonornamental traits in the American rubyspot (Hetaerina americana). Adult males bear red wing spots, the size of which is sexually selected: large-spotted and fatter males are more successful in territorial competition and obtain more matings than are nonterritorial males. First, to see whether spot area may signal fighting ability at a particular age (to discriminate animals that are unlikely to compete), we investigated the age at which males engaged more in fighting and compared their fat reserves and muscle mass at 3 ages (young, middle aged, and old) and territorial status. Middle-aged males showed the highest fat and muscle values, engaged more in fighting, and were predominantly territorial. Second, we looked for traits not shaped by sexual selection: we compared red chroma and brightness of spot and thorax, spot area, muscle mass, and fat reserves in winner and loser males after a territorial contest. The only difference was that winners had larger spot areas and higher fat reserves. Finally, an immune challenge-based experiment was performed during the development of spot area and its color properties (chroma and brightness). Compared with a control (unchallenged) group, the results revealed that area decreased, brightness increased, and there was no change in red chroma, muscle mass, and fat reserves in challenged animals. Thus, spot area is a stress-sensitive, energy-reflecting trait that is likely to be used for communication during territorial competition in these damselflies.","DOI":"10.1093/beheco/arn026","ISSN":"1045-2249","journalAbbreviation":"Behav Ecol","language":"en","author":[{"family":"Contreras-Garduño","given":"Jorge"},{"family":"Buzatto","given":"Bruno A."},{"family":"Serrano-Meneses","given":"Martín A."},{"family":"Nájera-Cordero","given":"Karla"},{"family":"Córdoba-Aguilar","given":"Alejandro"}],"issued":{"date-parts":[["2008",7,1]]}}}],"schema":"https://github.com/citation-style-language/schema/raw/master/csl-citation.json"} </w:instrText>
      </w:r>
      <w:r w:rsidR="004D4EFB">
        <w:rPr>
          <w:rFonts w:ascii="Times New Roman" w:hAnsi="Times New Roman" w:cs="Times New Roman"/>
          <w:sz w:val="24"/>
          <w:szCs w:val="24"/>
        </w:rPr>
        <w:fldChar w:fldCharType="separate"/>
      </w:r>
      <w:r w:rsidR="004D4EFB" w:rsidRPr="004D4EFB">
        <w:rPr>
          <w:rFonts w:ascii="Times New Roman" w:hAnsi="Times New Roman" w:cs="Times New Roman"/>
          <w:sz w:val="24"/>
          <w:szCs w:val="24"/>
        </w:rPr>
        <w:t>(Contreras-Garduño, Buzatto, Serrano-Meneses, Nájera-Cordero, &amp; Córdoba-Aguilar, 2008)</w:t>
      </w:r>
      <w:r w:rsidR="004D4EFB">
        <w:rPr>
          <w:rFonts w:ascii="Times New Roman" w:hAnsi="Times New Roman" w:cs="Times New Roman"/>
          <w:sz w:val="24"/>
          <w:szCs w:val="24"/>
        </w:rPr>
        <w:fldChar w:fldCharType="end"/>
      </w:r>
      <w:r w:rsidR="00D85D4B">
        <w:rPr>
          <w:rFonts w:ascii="Times New Roman" w:hAnsi="Times New Roman" w:cs="Times New Roman"/>
          <w:sz w:val="24"/>
          <w:szCs w:val="24"/>
        </w:rPr>
        <w:t>, body size</w:t>
      </w:r>
      <w:r w:rsidR="004D4EFB">
        <w:rPr>
          <w:rFonts w:ascii="Times New Roman" w:hAnsi="Times New Roman" w:cs="Times New Roman"/>
          <w:sz w:val="24"/>
          <w:szCs w:val="24"/>
        </w:rPr>
        <w:t xml:space="preserve"> </w:t>
      </w:r>
      <w:r w:rsidR="004D4EFB">
        <w:rPr>
          <w:rFonts w:ascii="Times New Roman" w:hAnsi="Times New Roman" w:cs="Times New Roman"/>
          <w:sz w:val="24"/>
          <w:szCs w:val="24"/>
        </w:rPr>
        <w:fldChar w:fldCharType="begin"/>
      </w:r>
      <w:r w:rsidR="004D4EFB">
        <w:rPr>
          <w:rFonts w:ascii="Times New Roman" w:hAnsi="Times New Roman" w:cs="Times New Roman"/>
          <w:sz w:val="24"/>
          <w:szCs w:val="24"/>
        </w:rPr>
        <w:instrText xml:space="preserve"> ADDIN ZOTERO_ITEM CSL_CITATION {"citationID":"a14m2hodu3a","properties":{"formattedCitation":"{\\rtf (Serrano-Meneses, C\\uc0\\u243{}rdoba-Aguilar, M\\uc0\\u233{}ndez, Layen, &amp; Sz\\uc0\\u233{}kely, 2007)}","plainCitation":"(Serrano-Meneses, Córdoba-Aguilar, Méndez, Layen, &amp; Székely, 2007)"},"citationItems":[{"id":88,"uris":["http://zotero.org/users/local/Znx275RP/items/5VL4K8NC"],"uri":["http://zotero.org/users/local/Znx275RP/items/5VL4K8NC"],"itemData":{"id":88,"type":"article-journal","title":"Sexual size dimorphism in the American rubyspot: male body size predicts male competition and mating success","container-title":"Animal Behaviour","page":"987-997","volume":"73","issue":"6","source":"ScienceDirect","abstract":"Sexual differences in body size are widespread among animals, and various explanations for the evolution and maintenance of sexual size dimorphism have been proposed. We investigated the effects of sexual selection and fecundity selection on the sizes of males and females, respectively, in American rubyspots, Hetaerina americana. Males are larger than females and have large red spots at the base of each wing that are sexually selected via male–male contests. Mating success is determined by the ownership of a territory. Large males held territories for longer and sustained longer territorial fights than small males. Territorial males obtained more copulations than nonterritorial ones. Large males also had more wing pigmentation and mated with large females. Large territorial males had high energy reserves, whereas nonterritorial males appeared to have depleted reserves. Selection analyses of body size showed disruptive selection acting on male body size, suggesting that both small and large males may be favoured in terms of mating success. We also tested whether fecundity selection acts on female size. However, female body size was unrelated to the number of eggs carried. Taken together, our results suggest that in this territorial damselfly species male-biased size dimorphism is driven by large male size in male–male competition being selectively advantageous in territory acquisition and/or maintenance. We also suggest that small size is advantageous in nonterritorial males to improve their agility in courting (or subduing) females.","DOI":"10.1016/j.anbehav.2006.08.012","ISSN":"0003-3472","shortTitle":"Sexual size dimorphism in the American rubyspot","journalAbbreviation":"Animal Behaviour","author":[{"family":"Serrano-Meneses","given":"M. A."},{"family":"Córdoba-Aguilar","given":"A."},{"family":"Méndez","given":"V."},{"family":"Layen","given":"S. J."},{"family":"Székely","given":"T."}],"issued":{"date-parts":[["2007",6,1]]}}}],"schema":"https://github.com/citation-style-language/schema/raw/master/csl-citation.json"} </w:instrText>
      </w:r>
      <w:r w:rsidR="004D4EFB">
        <w:rPr>
          <w:rFonts w:ascii="Times New Roman" w:hAnsi="Times New Roman" w:cs="Times New Roman"/>
          <w:sz w:val="24"/>
          <w:szCs w:val="24"/>
        </w:rPr>
        <w:fldChar w:fldCharType="separate"/>
      </w:r>
      <w:r w:rsidR="004D4EFB" w:rsidRPr="004D4EFB">
        <w:rPr>
          <w:rFonts w:ascii="Times New Roman" w:hAnsi="Times New Roman" w:cs="Times New Roman"/>
          <w:sz w:val="24"/>
          <w:szCs w:val="24"/>
        </w:rPr>
        <w:t>(Serrano-Meneses, Córdoba-Aguilar, Méndez, Layen, &amp; Székely, 2007)</w:t>
      </w:r>
      <w:r w:rsidR="004D4EFB">
        <w:rPr>
          <w:rFonts w:ascii="Times New Roman" w:hAnsi="Times New Roman" w:cs="Times New Roman"/>
          <w:sz w:val="24"/>
          <w:szCs w:val="24"/>
        </w:rPr>
        <w:fldChar w:fldCharType="end"/>
      </w:r>
      <w:r w:rsidR="00D85D4B">
        <w:rPr>
          <w:rFonts w:ascii="Times New Roman" w:hAnsi="Times New Roman" w:cs="Times New Roman"/>
          <w:sz w:val="24"/>
          <w:szCs w:val="24"/>
        </w:rPr>
        <w:t>, immunity</w:t>
      </w:r>
      <w:ins w:id="19" w:author="Ken Cheng" w:date="2018-04-14T13:41:00Z">
        <w:r w:rsidR="007A389B">
          <w:rPr>
            <w:rFonts w:ascii="Times New Roman" w:hAnsi="Times New Roman" w:cs="Times New Roman"/>
            <w:sz w:val="24"/>
            <w:szCs w:val="24"/>
          </w:rPr>
          <w:t xml:space="preserve"> </w:t>
        </w:r>
      </w:ins>
      <w:r w:rsidR="004D4EFB">
        <w:rPr>
          <w:rFonts w:ascii="Times New Roman" w:hAnsi="Times New Roman" w:cs="Times New Roman"/>
          <w:sz w:val="24"/>
          <w:szCs w:val="24"/>
        </w:rPr>
        <w:fldChar w:fldCharType="begin"/>
      </w:r>
      <w:r w:rsidR="004D4EFB">
        <w:rPr>
          <w:rFonts w:ascii="Times New Roman" w:hAnsi="Times New Roman" w:cs="Times New Roman"/>
          <w:sz w:val="24"/>
          <w:szCs w:val="24"/>
        </w:rPr>
        <w:instrText xml:space="preserve"> ADDIN ZOTERO_ITEM CSL_CITATION {"citationID":"a8hs227q0e","properties":{"formattedCitation":"{\\rtf (C\\uc0\\u243{}rdoba-Aguilar, 2002)}","plainCitation":"(Córdoba-Aguilar, 2002)"},"citationItems":[{"id":86,"uris":["http://zotero.org/users/local/Znx275RP/items/NU3FN6TH"],"uri":["http://zotero.org/users/local/Znx275RP/items/NU3FN6TH"],"itemData":{"id":86,"type":"article-journal","title":"Wing pigmentation in territorial male damselflies, Calopteryx haemorrhoidalis: a possible relation to sexual selection","container-title":"Animal Behaviour","page":"759-766","volume":"63","issue":"4","source":"ScienceDirect","abstract":"One striking characteristic in adult males of some odonate species is the presence of wing pigmentation. In Calopteryx species, males show a series of pre- and postcopulatory behavioural displays during which they face females while showing their pigmented wings. One hypothesis to explain the precopulatory flying displays and the associated wing pigmentation is that they may serve a sexual selection function. I investigated this in the territorial damselfly Calopteryx haemorrhoidalis. Males of this species defend aquatic substrates that females use for oviposition. Observational evidence indicated that males with a higher proportion of wing pigmentation were more likely to defend a territory, obtained more matings, had fewer gut parasites, survived in the study site and stayed in territories for longer. Experimental evidence suggested that the relationship mating success and wing pigmentation still held when controlling for the size of the substrate defended by territorial males. Similar to other studies in the Calopterygidae, these results suggest that wing pigmentation may be favoured by sexual selection. I discuss, however, whether an alternative function for male copulatory courtship displays and wing pigmentation, as sexual and/or species recognition, may also explain the evolution of these traits. Copyright 2002 The Association for the Study of Animal Behaviour. Published by Elsevier Science Ltd. All rights reserved.","DOI":"10.1006/anbe.2001.1974","ISSN":"0003-3472","shortTitle":"Wing pigmentation in territorial male damselflies, Calopteryx haemorrhoidalis","journalAbbreviation":"Animal Behaviour","author":[{"family":"Córdoba-Aguilar","given":"A."}],"issued":{"date-parts":[["2002",4,1]]}}}],"schema":"https://github.com/citation-style-language/schema/raw/master/csl-citation.json"} </w:instrText>
      </w:r>
      <w:r w:rsidR="004D4EFB">
        <w:rPr>
          <w:rFonts w:ascii="Times New Roman" w:hAnsi="Times New Roman" w:cs="Times New Roman"/>
          <w:sz w:val="24"/>
          <w:szCs w:val="24"/>
        </w:rPr>
        <w:fldChar w:fldCharType="separate"/>
      </w:r>
      <w:r w:rsidR="004D4EFB" w:rsidRPr="004D4EFB">
        <w:rPr>
          <w:rFonts w:ascii="Times New Roman" w:hAnsi="Times New Roman" w:cs="Times New Roman"/>
          <w:sz w:val="24"/>
          <w:szCs w:val="24"/>
        </w:rPr>
        <w:t>(Córdoba-Aguilar, 2002)</w:t>
      </w:r>
      <w:r w:rsidR="004D4EFB">
        <w:rPr>
          <w:rFonts w:ascii="Times New Roman" w:hAnsi="Times New Roman" w:cs="Times New Roman"/>
          <w:sz w:val="24"/>
          <w:szCs w:val="24"/>
        </w:rPr>
        <w:fldChar w:fldCharType="end"/>
      </w:r>
      <w:r w:rsidR="004D4EFB">
        <w:rPr>
          <w:rFonts w:ascii="Times New Roman" w:hAnsi="Times New Roman" w:cs="Times New Roman"/>
          <w:sz w:val="24"/>
          <w:szCs w:val="24"/>
        </w:rPr>
        <w:t xml:space="preserve">, and </w:t>
      </w:r>
      <w:r w:rsidR="00AC48B9">
        <w:rPr>
          <w:rFonts w:ascii="Times New Roman" w:hAnsi="Times New Roman" w:cs="Times New Roman"/>
          <w:sz w:val="24"/>
          <w:szCs w:val="24"/>
        </w:rPr>
        <w:t xml:space="preserve">sperm quality </w:t>
      </w:r>
      <w:r w:rsidR="00AC48B9">
        <w:rPr>
          <w:rFonts w:ascii="Times New Roman" w:hAnsi="Times New Roman" w:cs="Times New Roman"/>
          <w:sz w:val="24"/>
          <w:szCs w:val="24"/>
        </w:rPr>
        <w:fldChar w:fldCharType="begin"/>
      </w:r>
      <w:r w:rsidR="00AC48B9">
        <w:rPr>
          <w:rFonts w:ascii="Times New Roman" w:hAnsi="Times New Roman" w:cs="Times New Roman"/>
          <w:sz w:val="24"/>
          <w:szCs w:val="24"/>
        </w:rPr>
        <w:instrText xml:space="preserve"> ADDIN ZOTERO_ITEM CSL_CITATION {"citationID":"asf5jqpr6i","properties":{"formattedCitation":"(Fukuda &amp; Karino, 2014)","plainCitation":"(Fukuda &amp; Karino, 2014)"},"citationItems":[{"id":83,"uris":["http://zotero.org/users/local/Znx275RP/items/NNJRKA7W"],"uri":["http://zotero.org/users/local/Znx275RP/items/NNJRKA7W"],"itemData":{"id":83,"type":"article-journal","title":"Male red coloration, female mate preference, and sperm longevity in the cyprinid fish Puntius titteya","container-title":"Environmental biology of fishes","page":"1197–1205","volume":"97","issue":"11","source":"Google Scholar","author":[{"family":"Fukuda","given":"Shoko"},{"family":"Karino","given":"Kenji"}],"issued":{"date-parts":[["2014"]]}}}],"schema":"https://github.com/citation-style-language/schema/raw/master/csl-citation.json"} </w:instrText>
      </w:r>
      <w:r w:rsidR="00AC48B9">
        <w:rPr>
          <w:rFonts w:ascii="Times New Roman" w:hAnsi="Times New Roman" w:cs="Times New Roman"/>
          <w:sz w:val="24"/>
          <w:szCs w:val="24"/>
        </w:rPr>
        <w:fldChar w:fldCharType="separate"/>
      </w:r>
      <w:r w:rsidR="00AC48B9" w:rsidRPr="00AC48B9">
        <w:rPr>
          <w:rFonts w:ascii="Times New Roman" w:hAnsi="Times New Roman" w:cs="Times New Roman"/>
          <w:sz w:val="24"/>
        </w:rPr>
        <w:t>(Fukuda &amp; Karino, 2014)</w:t>
      </w:r>
      <w:r w:rsidR="00AC48B9">
        <w:rPr>
          <w:rFonts w:ascii="Times New Roman" w:hAnsi="Times New Roman" w:cs="Times New Roman"/>
          <w:sz w:val="24"/>
          <w:szCs w:val="24"/>
        </w:rPr>
        <w:fldChar w:fldCharType="end"/>
      </w:r>
      <w:r w:rsidR="00AC48B9">
        <w:rPr>
          <w:rFonts w:ascii="Times New Roman" w:hAnsi="Times New Roman" w:cs="Times New Roman"/>
          <w:sz w:val="24"/>
          <w:szCs w:val="24"/>
        </w:rPr>
        <w:t>)</w:t>
      </w:r>
      <w:r w:rsidR="004D4EFB">
        <w:rPr>
          <w:rFonts w:ascii="Times New Roman" w:hAnsi="Times New Roman" w:cs="Times New Roman"/>
          <w:sz w:val="24"/>
          <w:szCs w:val="24"/>
        </w:rPr>
        <w:t xml:space="preserve">, </w:t>
      </w:r>
      <w:r w:rsidR="00AC48B9">
        <w:rPr>
          <w:rFonts w:ascii="Times New Roman" w:hAnsi="Times New Roman" w:cs="Times New Roman"/>
          <w:sz w:val="24"/>
          <w:szCs w:val="24"/>
        </w:rPr>
        <w:t>better territory defending capabilities</w:t>
      </w:r>
      <w:r w:rsidR="00D85D4B">
        <w:rPr>
          <w:rFonts w:ascii="Times New Roman" w:hAnsi="Times New Roman" w:cs="Times New Roman"/>
          <w:sz w:val="24"/>
          <w:szCs w:val="24"/>
        </w:rPr>
        <w:t xml:space="preserve"> </w:t>
      </w:r>
      <w:r w:rsidR="004D4EFB">
        <w:rPr>
          <w:rFonts w:ascii="Times New Roman" w:hAnsi="Times New Roman" w:cs="Times New Roman"/>
          <w:sz w:val="24"/>
          <w:szCs w:val="24"/>
        </w:rPr>
        <w:fldChar w:fldCharType="begin"/>
      </w:r>
      <w:r w:rsidR="004D4EFB">
        <w:rPr>
          <w:rFonts w:ascii="Times New Roman" w:hAnsi="Times New Roman" w:cs="Times New Roman"/>
          <w:sz w:val="24"/>
          <w:szCs w:val="24"/>
        </w:rPr>
        <w:instrText xml:space="preserve"> ADDIN ZOTERO_ITEM CSL_CITATION {"citationID":"a1ncln7u81j","properties":{"formattedCitation":"{\\rtf (C\\uc0\\u243{}rdoba-Aguilar, 2002)}","plainCitation":"(Córdoba-Aguilar, 2002)"},"citationItems":[{"id":86,"uris":["http://zotero.org/users/local/Znx275RP/items/NU3FN6TH"],"uri":["http://zotero.org/users/local/Znx275RP/items/NU3FN6TH"],"itemData":{"id":86,"type":"article-journal","title":"Wing pigmentation in territorial male damselflies, Calopteryx haemorrhoidalis: a possible relation to sexual selection","container-title":"Animal Behaviour","page":"759-766","volume":"63","issue":"4","source":"ScienceDirect","abstract":"One striking characteristic in adult males of some odonate species is the presence of wing pigmentation. In Calopteryx species, males show a series of pre- and postcopulatory behavioural displays during which they face females while showing their pigmented wings. One hypothesis to explain the precopulatory flying displays and the associated wing pigmentation is that they may serve a sexual selection function. I investigated this in the territorial damselfly Calopteryx haemorrhoidalis. Males of this species defend aquatic substrates that females use for oviposition. Observational evidence indicated that males with a higher proportion of wing pigmentation were more likely to defend a territory, obtained more matings, had fewer gut parasites, survived in the study site and stayed in territories for longer. Experimental evidence suggested that the relationship mating success and wing pigmentation still held when controlling for the size of the substrate defended by territorial males. Similar to other studies in the Calopterygidae, these results suggest that wing pigmentation may be favoured by sexual selection. I discuss, however, whether an alternative function for male copulatory courtship displays and wing pigmentation, as sexual and/or species recognition, may also explain the evolution of these traits. Copyright 2002 The Association for the Study of Animal Behaviour. Published by Elsevier Science Ltd. All rights reserved.","DOI":"10.1006/anbe.2001.1974","ISSN":"0003-3472","shortTitle":"Wing pigmentation in territorial male damselflies, Calopteryx haemorrhoidalis","journalAbbreviation":"Animal Behaviour","author":[{"family":"Córdoba-Aguilar","given":"A."}],"issued":{"date-parts":[["2002",4,1]]}}}],"schema":"https://github.com/citation-style-language/schema/raw/master/csl-citation.json"} </w:instrText>
      </w:r>
      <w:r w:rsidR="004D4EFB">
        <w:rPr>
          <w:rFonts w:ascii="Times New Roman" w:hAnsi="Times New Roman" w:cs="Times New Roman"/>
          <w:sz w:val="24"/>
          <w:szCs w:val="24"/>
        </w:rPr>
        <w:fldChar w:fldCharType="separate"/>
      </w:r>
      <w:r w:rsidR="004D4EFB" w:rsidRPr="004D4EFB">
        <w:rPr>
          <w:rFonts w:ascii="Times New Roman" w:hAnsi="Times New Roman" w:cs="Times New Roman"/>
          <w:sz w:val="24"/>
          <w:szCs w:val="24"/>
        </w:rPr>
        <w:t>(Córdoba-Aguilar, 2002)</w:t>
      </w:r>
      <w:r w:rsidR="004D4EFB">
        <w:rPr>
          <w:rFonts w:ascii="Times New Roman" w:hAnsi="Times New Roman" w:cs="Times New Roman"/>
          <w:sz w:val="24"/>
          <w:szCs w:val="24"/>
        </w:rPr>
        <w:fldChar w:fldCharType="end"/>
      </w:r>
      <w:r w:rsidR="004D4EFB">
        <w:rPr>
          <w:rFonts w:ascii="Times New Roman" w:hAnsi="Times New Roman" w:cs="Times New Roman"/>
          <w:sz w:val="24"/>
          <w:szCs w:val="24"/>
        </w:rPr>
        <w:t xml:space="preserve"> </w:t>
      </w:r>
      <w:r w:rsidR="00D85D4B">
        <w:rPr>
          <w:rFonts w:ascii="Times New Roman" w:hAnsi="Times New Roman" w:cs="Times New Roman"/>
          <w:sz w:val="24"/>
          <w:szCs w:val="24"/>
        </w:rPr>
        <w:t xml:space="preserve">and higher </w:t>
      </w:r>
      <w:r w:rsidR="00E55253">
        <w:rPr>
          <w:rFonts w:ascii="Times New Roman" w:hAnsi="Times New Roman" w:cs="Times New Roman"/>
          <w:sz w:val="24"/>
          <w:szCs w:val="24"/>
        </w:rPr>
        <w:t>social status</w:t>
      </w:r>
      <w:r w:rsidR="004D4EFB">
        <w:rPr>
          <w:rFonts w:ascii="Times New Roman" w:hAnsi="Times New Roman" w:cs="Times New Roman"/>
          <w:sz w:val="24"/>
          <w:szCs w:val="24"/>
        </w:rPr>
        <w:t xml:space="preserve"> </w:t>
      </w:r>
      <w:r w:rsidR="004D4EFB">
        <w:rPr>
          <w:rFonts w:ascii="Times New Roman" w:hAnsi="Times New Roman" w:cs="Times New Roman"/>
          <w:sz w:val="24"/>
          <w:szCs w:val="24"/>
        </w:rPr>
        <w:fldChar w:fldCharType="begin"/>
      </w:r>
      <w:r w:rsidR="004D4EFB">
        <w:rPr>
          <w:rFonts w:ascii="Times New Roman" w:hAnsi="Times New Roman" w:cs="Times New Roman"/>
          <w:sz w:val="24"/>
          <w:szCs w:val="24"/>
        </w:rPr>
        <w:instrText xml:space="preserve"> ADDIN ZOTERO_ITEM CSL_CITATION {"citationID":"afggvporr6","properties":{"formattedCitation":"(Bergman, Ho, &amp; Beehner, 2009)","plainCitation":"(Bergman, Ho, &amp; Beehner, 2009)"},"citationItems":[{"id":93,"uris":["http://zotero.org/users/local/Znx275RP/items/3X6V2MVZ"],"uri":["http://zotero.org/users/local/Znx275RP/items/3X6V2MVZ"],"itemData":{"id":93,"type":"article-journal","title":"Chest Color and Social Status in Male Geladas (&lt;Emphasis Type=\"Italic\"&gt;Theropithecus gelada&lt;/Emphasis&gt;)","container-title":"International Journal of Primatology","page":"791-806","volume":"30","issue":"6","source":"link.springer.com","abstract":"Conspicuous colored patches on animals often serve as sexually selected signals that advertise male quality. Such colored traits facilitate assessment of risks associated with a specific contest or benefits associated with a specific mate choice. Here, we investigate whether a colored patch of skin on the chests of male geladas (Theropithecus gelada) is a sexually selected signal. Specifically, we examine the relationship between color (redness), social status (a proxy for reproductive success), and age. We use observational data from known individuals from a population of wild geladas living in Ethiopia. We digitally quantified chest color using a previously-validated method for measuring color under field conditions. Results from this study are consistent with the hypothesis that redness is a quality signal in males. Baseline color correlates with status even when controlling for age. Indeed, males with redder chests were members of “better” groups: 1) leader males—the only males with reproductive access to females—had the reddest chests, and 2) within leader males, males with large units (&gt;6 females) had redder chests than males with small units. At present, we are unable to address whether male chest color is directed at potential rivals or mates. Nevertheless, our data support the hypothesis that quality signals should prevail in large, fluid groups, where it is unlikely that individuals recognize all other group members. If individual recognition is limited in gelada society, this would favor the evolution of alternative means of assessment for making reproductive decisions.","DOI":"10.1007/s10764-009-9374-x","ISSN":"0164-0291, 1573-8604","journalAbbreviation":"Int J Primatol","language":"en","author":[{"family":"Bergman","given":"Thore J."},{"family":"Ho","given":"Lucy"},{"family":"Beehner","given":"Jacinta C."}],"issued":{"date-parts":[["2009",12,1]]}}}],"schema":"https://github.com/citation-style-language/schema/raw/master/csl-citation.json"} </w:instrText>
      </w:r>
      <w:r w:rsidR="004D4EFB">
        <w:rPr>
          <w:rFonts w:ascii="Times New Roman" w:hAnsi="Times New Roman" w:cs="Times New Roman"/>
          <w:sz w:val="24"/>
          <w:szCs w:val="24"/>
        </w:rPr>
        <w:fldChar w:fldCharType="separate"/>
      </w:r>
      <w:r w:rsidR="004D4EFB" w:rsidRPr="004D4EFB">
        <w:rPr>
          <w:rFonts w:ascii="Times New Roman" w:hAnsi="Times New Roman" w:cs="Times New Roman"/>
          <w:sz w:val="24"/>
        </w:rPr>
        <w:t>(Bergman, Ho, &amp; Beehner, 2009)</w:t>
      </w:r>
      <w:r w:rsidR="004D4EFB">
        <w:rPr>
          <w:rFonts w:ascii="Times New Roman" w:hAnsi="Times New Roman" w:cs="Times New Roman"/>
          <w:sz w:val="24"/>
          <w:szCs w:val="24"/>
        </w:rPr>
        <w:fldChar w:fldCharType="end"/>
      </w:r>
      <w:r w:rsidR="00D85D4B">
        <w:rPr>
          <w:rFonts w:ascii="Times New Roman" w:hAnsi="Times New Roman" w:cs="Times New Roman"/>
          <w:sz w:val="24"/>
          <w:szCs w:val="24"/>
        </w:rPr>
        <w:t>.</w:t>
      </w:r>
      <w:r w:rsidR="00E75B13">
        <w:rPr>
          <w:rFonts w:ascii="Times New Roman" w:hAnsi="Times New Roman" w:cs="Times New Roman"/>
          <w:sz w:val="24"/>
          <w:szCs w:val="24"/>
        </w:rPr>
        <w:t xml:space="preserve"> </w:t>
      </w:r>
      <w:r w:rsidR="00B10B87">
        <w:rPr>
          <w:rFonts w:ascii="Times New Roman" w:hAnsi="Times New Roman" w:cs="Times New Roman"/>
          <w:sz w:val="24"/>
          <w:szCs w:val="24"/>
        </w:rPr>
        <w:t xml:space="preserve">On the other hand, </w:t>
      </w:r>
      <w:r w:rsidR="00E75B13">
        <w:rPr>
          <w:rFonts w:ascii="Times New Roman" w:hAnsi="Times New Roman" w:cs="Times New Roman"/>
          <w:sz w:val="24"/>
          <w:szCs w:val="24"/>
        </w:rPr>
        <w:t>in many species where males do not exhibit courtship display</w:t>
      </w:r>
      <w:r w:rsidR="00B823EF">
        <w:rPr>
          <w:rFonts w:ascii="Times New Roman" w:hAnsi="Times New Roman" w:cs="Times New Roman"/>
          <w:sz w:val="24"/>
          <w:szCs w:val="24"/>
        </w:rPr>
        <w:t>s</w:t>
      </w:r>
      <w:r w:rsidR="00B10B87">
        <w:rPr>
          <w:rFonts w:ascii="Times New Roman" w:hAnsi="Times New Roman" w:cs="Times New Roman"/>
          <w:sz w:val="24"/>
          <w:szCs w:val="24"/>
        </w:rPr>
        <w:t>,</w:t>
      </w:r>
      <w:r w:rsidR="00E75B13">
        <w:rPr>
          <w:rFonts w:ascii="Times New Roman" w:hAnsi="Times New Roman" w:cs="Times New Roman"/>
          <w:sz w:val="24"/>
          <w:szCs w:val="24"/>
        </w:rPr>
        <w:t xml:space="preserve"> </w:t>
      </w:r>
      <w:r w:rsidR="00B10B87">
        <w:rPr>
          <w:rFonts w:ascii="Times New Roman" w:hAnsi="Times New Roman" w:cs="Times New Roman"/>
          <w:sz w:val="24"/>
          <w:szCs w:val="24"/>
        </w:rPr>
        <w:t xml:space="preserve">male-limited dimorphic </w:t>
      </w:r>
      <w:r w:rsidR="001254D6">
        <w:rPr>
          <w:rFonts w:ascii="Times New Roman" w:hAnsi="Times New Roman" w:cs="Times New Roman"/>
          <w:sz w:val="24"/>
          <w:szCs w:val="24"/>
        </w:rPr>
        <w:t>colour</w:t>
      </w:r>
      <w:r w:rsidR="00B10B87">
        <w:rPr>
          <w:rFonts w:ascii="Times New Roman" w:hAnsi="Times New Roman" w:cs="Times New Roman"/>
          <w:sz w:val="24"/>
          <w:szCs w:val="24"/>
        </w:rPr>
        <w:t>ation can still evolve as an intra-sexual signal</w:t>
      </w:r>
      <w:r w:rsidR="004A5F99">
        <w:rPr>
          <w:rFonts w:ascii="Times New Roman" w:hAnsi="Times New Roman" w:cs="Times New Roman"/>
          <w:sz w:val="24"/>
          <w:szCs w:val="24"/>
        </w:rPr>
        <w:t xml:space="preserve"> irrespective of female preference</w:t>
      </w:r>
      <w:r w:rsidR="00DC1833">
        <w:rPr>
          <w:rFonts w:ascii="Times New Roman" w:hAnsi="Times New Roman" w:cs="Times New Roman"/>
          <w:sz w:val="24"/>
          <w:szCs w:val="24"/>
        </w:rPr>
        <w:t>s</w:t>
      </w:r>
      <w:r w:rsidR="00B10B87">
        <w:rPr>
          <w:rFonts w:ascii="Times New Roman" w:hAnsi="Times New Roman" w:cs="Times New Roman"/>
          <w:sz w:val="24"/>
          <w:szCs w:val="24"/>
        </w:rPr>
        <w:t xml:space="preserve">. Conspicuous </w:t>
      </w:r>
      <w:r w:rsidR="00E75B13">
        <w:rPr>
          <w:rFonts w:ascii="Times New Roman" w:hAnsi="Times New Roman" w:cs="Times New Roman"/>
          <w:sz w:val="24"/>
          <w:szCs w:val="24"/>
        </w:rPr>
        <w:t xml:space="preserve">dimorphic </w:t>
      </w:r>
      <w:r w:rsidR="00B10B87">
        <w:rPr>
          <w:rFonts w:ascii="Times New Roman" w:hAnsi="Times New Roman" w:cs="Times New Roman"/>
          <w:sz w:val="24"/>
          <w:szCs w:val="24"/>
        </w:rPr>
        <w:t xml:space="preserve">male </w:t>
      </w:r>
      <w:r w:rsidR="001254D6">
        <w:rPr>
          <w:rFonts w:ascii="Times New Roman" w:hAnsi="Times New Roman" w:cs="Times New Roman"/>
          <w:sz w:val="24"/>
          <w:szCs w:val="24"/>
        </w:rPr>
        <w:t>colour</w:t>
      </w:r>
      <w:r w:rsidR="00B10B87">
        <w:rPr>
          <w:rFonts w:ascii="Times New Roman" w:hAnsi="Times New Roman" w:cs="Times New Roman"/>
          <w:sz w:val="24"/>
          <w:szCs w:val="24"/>
        </w:rPr>
        <w:t xml:space="preserve">ation can </w:t>
      </w:r>
      <w:r w:rsidR="004A5F99">
        <w:rPr>
          <w:rFonts w:ascii="Times New Roman" w:hAnsi="Times New Roman" w:cs="Times New Roman"/>
          <w:sz w:val="24"/>
          <w:szCs w:val="24"/>
        </w:rPr>
        <w:t>display male fitness to</w:t>
      </w:r>
      <w:r w:rsidR="00B10B87">
        <w:rPr>
          <w:rFonts w:ascii="Times New Roman" w:hAnsi="Times New Roman" w:cs="Times New Roman"/>
          <w:sz w:val="24"/>
          <w:szCs w:val="24"/>
        </w:rPr>
        <w:t xml:space="preserve"> avoid </w:t>
      </w:r>
      <w:r w:rsidR="004A5F99">
        <w:rPr>
          <w:rFonts w:ascii="Times New Roman" w:hAnsi="Times New Roman" w:cs="Times New Roman"/>
          <w:sz w:val="24"/>
          <w:szCs w:val="24"/>
        </w:rPr>
        <w:t>the cost of unnecessary fight</w:t>
      </w:r>
      <w:r w:rsidR="00B823EF">
        <w:rPr>
          <w:rFonts w:ascii="Times New Roman" w:hAnsi="Times New Roman" w:cs="Times New Roman"/>
          <w:sz w:val="24"/>
          <w:szCs w:val="24"/>
        </w:rPr>
        <w:t>s</w:t>
      </w:r>
      <w:r w:rsidR="004A5F99">
        <w:rPr>
          <w:rFonts w:ascii="Times New Roman" w:hAnsi="Times New Roman" w:cs="Times New Roman"/>
          <w:sz w:val="24"/>
          <w:szCs w:val="24"/>
        </w:rPr>
        <w:t xml:space="preserve"> </w:t>
      </w:r>
      <w:r w:rsidR="00E82A10">
        <w:rPr>
          <w:rFonts w:ascii="Times New Roman" w:hAnsi="Times New Roman" w:cs="Times New Roman"/>
          <w:sz w:val="24"/>
          <w:szCs w:val="24"/>
        </w:rPr>
        <w:fldChar w:fldCharType="begin"/>
      </w:r>
      <w:r w:rsidR="00E82A10">
        <w:rPr>
          <w:rFonts w:ascii="Times New Roman" w:hAnsi="Times New Roman" w:cs="Times New Roman"/>
          <w:sz w:val="24"/>
          <w:szCs w:val="24"/>
        </w:rPr>
        <w:instrText xml:space="preserve"> ADDIN ZOTERO_ITEM CSL_CITATION {"citationID":"a1etk8smcgf","properties":{"formattedCitation":"(Olsson, 1994)","plainCitation":"(Olsson, 1994)"},"citationItems":[{"id":96,"uris":["http://zotero.org/users/local/Znx275RP/items/YC8QEL9Q"],"uri":["http://zotero.org/users/local/Znx275RP/items/YC8QEL9Q"],"itemData":{"id":96,"type":"article-journal","title":"Nuptial coloration in the sand lizard, Lacerta agilis: an intra-sexually selected cue to lighting ability","container-title":"Animal Behaviour","page":"607-613","volume":"48","issue":"3","source":"ScienceDirect","abstract":". In the sexually dichromatic sand lizard the area of the nuptial green coloration in males is allometrically related to body mass, and males with higher fighting ability have more saturated nuptial colours. Experiments in the laboratory showed that the extent of the bright nuptial coloration in males affects their contest behaviour; manipulated males with more colour were more likely both to initiate contests and to win. Further, when manipulated males had badges of unequal size the contests were settled more quickly than when the badges were the same size. This predicts that superior fighters with larger badges should have higher mating success; this was confirmed by field studies of a natural population.","DOI":"10.1006/anbe.1994.1280","ISSN":"0003-3472","shortTitle":"Nuptial coloration in the sand lizard, Lacerta agilis","journalAbbreviation":"Animal Behaviour","author":[{"family":"Olsson","given":"Mats"}],"issued":{"date-parts":[["1994",9,1]]}}}],"schema":"https://github.com/citation-style-language/schema/raw/master/csl-citation.json"} </w:instrText>
      </w:r>
      <w:r w:rsidR="00E82A10">
        <w:rPr>
          <w:rFonts w:ascii="Times New Roman" w:hAnsi="Times New Roman" w:cs="Times New Roman"/>
          <w:sz w:val="24"/>
          <w:szCs w:val="24"/>
        </w:rPr>
        <w:fldChar w:fldCharType="separate"/>
      </w:r>
      <w:r w:rsidR="00E82A10" w:rsidRPr="00E82A10">
        <w:rPr>
          <w:rFonts w:ascii="Times New Roman" w:hAnsi="Times New Roman" w:cs="Times New Roman"/>
          <w:sz w:val="24"/>
        </w:rPr>
        <w:t>(Olsson, 1994)</w:t>
      </w:r>
      <w:r w:rsidR="00E82A10">
        <w:rPr>
          <w:rFonts w:ascii="Times New Roman" w:hAnsi="Times New Roman" w:cs="Times New Roman"/>
          <w:sz w:val="24"/>
          <w:szCs w:val="24"/>
        </w:rPr>
        <w:fldChar w:fldCharType="end"/>
      </w:r>
      <w:r w:rsidR="0062797F">
        <w:rPr>
          <w:rFonts w:ascii="Times New Roman" w:hAnsi="Times New Roman" w:cs="Times New Roman"/>
          <w:sz w:val="24"/>
          <w:szCs w:val="24"/>
        </w:rPr>
        <w:t xml:space="preserve"> </w:t>
      </w:r>
      <w:r w:rsidR="004A5F99">
        <w:rPr>
          <w:rFonts w:ascii="Times New Roman" w:hAnsi="Times New Roman" w:cs="Times New Roman"/>
          <w:sz w:val="24"/>
          <w:szCs w:val="24"/>
        </w:rPr>
        <w:t>or unprofitability as a mate-partner to avoid unwanted mating encounter</w:t>
      </w:r>
      <w:ins w:id="20" w:author="Ken Cheng" w:date="2018-04-14T13:42:00Z">
        <w:r w:rsidR="007A389B">
          <w:rPr>
            <w:rFonts w:ascii="Times New Roman" w:hAnsi="Times New Roman" w:cs="Times New Roman"/>
            <w:sz w:val="24"/>
            <w:szCs w:val="24"/>
          </w:rPr>
          <w:t>s</w:t>
        </w:r>
      </w:ins>
      <w:r w:rsidR="004A5F99">
        <w:rPr>
          <w:rFonts w:ascii="Times New Roman" w:hAnsi="Times New Roman" w:cs="Times New Roman"/>
          <w:sz w:val="24"/>
          <w:szCs w:val="24"/>
        </w:rPr>
        <w:t xml:space="preserve"> from other male</w:t>
      </w:r>
      <w:r w:rsidR="00B823EF">
        <w:rPr>
          <w:rFonts w:ascii="Times New Roman" w:hAnsi="Times New Roman" w:cs="Times New Roman"/>
          <w:sz w:val="24"/>
          <w:szCs w:val="24"/>
        </w:rPr>
        <w:t>s</w:t>
      </w:r>
      <w:r w:rsidR="004D4EFB">
        <w:rPr>
          <w:rFonts w:ascii="Times New Roman" w:hAnsi="Times New Roman" w:cs="Times New Roman"/>
          <w:sz w:val="24"/>
          <w:szCs w:val="24"/>
        </w:rPr>
        <w:t xml:space="preserve"> </w:t>
      </w:r>
      <w:r w:rsidR="004D4EFB">
        <w:rPr>
          <w:rFonts w:ascii="Times New Roman" w:hAnsi="Times New Roman" w:cs="Times New Roman"/>
          <w:sz w:val="24"/>
          <w:szCs w:val="24"/>
        </w:rPr>
        <w:fldChar w:fldCharType="begin"/>
      </w:r>
      <w:r w:rsidR="004D4EFB">
        <w:rPr>
          <w:rFonts w:ascii="Times New Roman" w:hAnsi="Times New Roman" w:cs="Times New Roman"/>
          <w:sz w:val="24"/>
          <w:szCs w:val="24"/>
        </w:rPr>
        <w:instrText xml:space="preserve"> ADDIN ZOTERO_ITEM CSL_CITATION {"citationID":"aqbepchla","properties":{"formattedCitation":"{\\rtf (Beatty, Andr\\uc0\\u233{}s, &amp; Sherratt, 2015)}","plainCitation":"(Beatty, Andrés, &amp; Sherratt, 2015)"},"citationItems":[{"id":26,"uris":["http://zotero.org/users/local/Znx275RP/items/A3ZAI74R"],"uri":["http://zotero.org/users/local/Znx275RP/items/A3ZAI74R"],"itemData":{"id":26,"type":"article-journal","title":"Conspicuous Coloration in Males of the Damselfly Nehalennia irene (Zygoptera: Coenagrionidae): Do Males Signal Their Unprofitability to Other Males?","container-title":"PLOS ONE","page":"e0142684","volume":"10","issue":"11","source":"PLoS Journals","abstract":"In damselflies, sexual colour dimorphism is commonly explained as a consequence of selection on traits that increase male attractiveness to females. However, while many species in the damselfly family Coenagrionidae (Insecta: Odonata) are sexually dimorphic, the males do not engage in displays, and male competition for mates resembles a “scramble”. An alternative explanation for the sexual differences in coloration within these species is that sexual dimorphism has evolved as a sex-related warning signal, with males signalling their uprofitability as mates to other males, thereby avoiding harassment from conspecifics. We evaluated an underlying assumption of the theory that male-male harassment rate is influenced by colour by comparing harassment of males of the species Nehalennia irene that had been painted to make them appear: (i) similar to an unaltered male (blue), (ii) different from a male (orange) and (iii) more similar to a female (black). When caged together we found that blue-painted males experienced significantly lower harassment than black-painted males. When unpainted males were caged with each type of painted male we found that blue-painted males and the unpainted males housed in the same cages experienced lower rates of harassment than males housed in cages where some males were painted black, suggesting that a single, reliable signal of unprofitability may benefit the individuals that carry it. While our results do not in themselves demonstrate that sexual colour dimorphism originally evolved as an intra-specific warning signal, they do show that harassment is influenced by coloration, and that such selection could conceivably maintain male coloration as a warning signal.","DOI":"10.1371/journal.pone.0142684","ISSN":"1932-6203","shortTitle":"Conspicuous Coloration in Males of the Damselfly Nehalennia irene (Zygoptera","journalAbbreviation":"PLOS ONE","language":"en","author":[{"family":"Beatty","given":"Christopher D."},{"family":"Andrés","given":"José A."},{"family":"Sherratt","given":"Thomas N."}],"issued":{"date-parts":[["2015",11,20]]}}}],"schema":"https://github.com/citation-style-language/schema/raw/master/csl-citation.json"} </w:instrText>
      </w:r>
      <w:r w:rsidR="004D4EFB">
        <w:rPr>
          <w:rFonts w:ascii="Times New Roman" w:hAnsi="Times New Roman" w:cs="Times New Roman"/>
          <w:sz w:val="24"/>
          <w:szCs w:val="24"/>
        </w:rPr>
        <w:fldChar w:fldCharType="separate"/>
      </w:r>
      <w:r w:rsidR="004D4EFB" w:rsidRPr="004D4EFB">
        <w:rPr>
          <w:rFonts w:ascii="Times New Roman" w:hAnsi="Times New Roman" w:cs="Times New Roman"/>
          <w:sz w:val="24"/>
          <w:szCs w:val="24"/>
        </w:rPr>
        <w:t>(Beatty, Andrés, &amp; Sherratt, 2015)</w:t>
      </w:r>
      <w:r w:rsidR="004D4EFB">
        <w:rPr>
          <w:rFonts w:ascii="Times New Roman" w:hAnsi="Times New Roman" w:cs="Times New Roman"/>
          <w:sz w:val="24"/>
          <w:szCs w:val="24"/>
        </w:rPr>
        <w:fldChar w:fldCharType="end"/>
      </w:r>
      <w:r w:rsidR="00E75B13">
        <w:rPr>
          <w:rFonts w:ascii="Times New Roman" w:hAnsi="Times New Roman" w:cs="Times New Roman"/>
          <w:sz w:val="24"/>
          <w:szCs w:val="24"/>
        </w:rPr>
        <w:t xml:space="preserve">. </w:t>
      </w:r>
    </w:p>
    <w:p w14:paraId="7FB1209D" w14:textId="17246284" w:rsidR="00943562" w:rsidRDefault="00E7405A" w:rsidP="00943562">
      <w:pPr>
        <w:spacing w:line="480" w:lineRule="auto"/>
        <w:jc w:val="both"/>
        <w:rPr>
          <w:rFonts w:ascii="Times New Roman" w:hAnsi="Times New Roman" w:cs="Times New Roman"/>
          <w:sz w:val="24"/>
          <w:szCs w:val="24"/>
        </w:rPr>
      </w:pPr>
      <w:r w:rsidRPr="00FB4857">
        <w:rPr>
          <w:rFonts w:ascii="Times New Roman" w:hAnsi="Times New Roman" w:cs="Times New Roman"/>
          <w:sz w:val="24"/>
          <w:szCs w:val="24"/>
        </w:rPr>
        <w:t>Sexual</w:t>
      </w:r>
      <w:ins w:id="21" w:author="Ken Cheng" w:date="2018-04-14T13:47:00Z">
        <w:r w:rsidR="00CA550A">
          <w:rPr>
            <w:rFonts w:ascii="Times New Roman" w:hAnsi="Times New Roman" w:cs="Times New Roman"/>
            <w:sz w:val="24"/>
            <w:szCs w:val="24"/>
          </w:rPr>
          <w:t>ly</w:t>
        </w:r>
      </w:ins>
      <w:r w:rsidRPr="00FB4857">
        <w:rPr>
          <w:rFonts w:ascii="Times New Roman" w:hAnsi="Times New Roman" w:cs="Times New Roman"/>
          <w:sz w:val="24"/>
          <w:szCs w:val="24"/>
        </w:rPr>
        <w:t xml:space="preserve"> dimorphic blue bands are commonly found in many damselflies of </w:t>
      </w:r>
      <w:r w:rsidR="002227F0">
        <w:rPr>
          <w:rFonts w:ascii="Times New Roman" w:hAnsi="Times New Roman" w:cs="Times New Roman"/>
          <w:sz w:val="24"/>
          <w:szCs w:val="24"/>
        </w:rPr>
        <w:t xml:space="preserve">the </w:t>
      </w:r>
      <w:r w:rsidRPr="00FB4857">
        <w:rPr>
          <w:rFonts w:ascii="Times New Roman" w:hAnsi="Times New Roman" w:cs="Times New Roman"/>
          <w:sz w:val="24"/>
          <w:szCs w:val="24"/>
        </w:rPr>
        <w:t xml:space="preserve">Coenagrionidae family. In these damselflies, </w:t>
      </w:r>
      <w:r w:rsidR="00B076E8" w:rsidRPr="00FB4857">
        <w:rPr>
          <w:rFonts w:ascii="Times New Roman" w:hAnsi="Times New Roman" w:cs="Times New Roman"/>
          <w:sz w:val="24"/>
          <w:szCs w:val="24"/>
        </w:rPr>
        <w:t>males neither maintain territories, nor do they perform courtship displays</w:t>
      </w:r>
      <w:r w:rsidR="008B646B">
        <w:rPr>
          <w:rFonts w:ascii="Times New Roman" w:hAnsi="Times New Roman" w:cs="Times New Roman"/>
          <w:sz w:val="24"/>
          <w:szCs w:val="24"/>
        </w:rPr>
        <w:t xml:space="preserve"> </w:t>
      </w:r>
      <w:r w:rsidR="008B646B">
        <w:rPr>
          <w:rFonts w:ascii="Times New Roman" w:hAnsi="Times New Roman" w:cs="Times New Roman"/>
          <w:sz w:val="24"/>
          <w:szCs w:val="24"/>
        </w:rPr>
        <w:fldChar w:fldCharType="begin"/>
      </w:r>
      <w:r w:rsidR="008B646B">
        <w:rPr>
          <w:rFonts w:ascii="Times New Roman" w:hAnsi="Times New Roman" w:cs="Times New Roman"/>
          <w:sz w:val="24"/>
          <w:szCs w:val="24"/>
        </w:rPr>
        <w:instrText xml:space="preserve"> ADDIN ZOTERO_ITEM CSL_CITATION {"citationID":"aune361d40","properties":{"formattedCitation":"(Corbet, 1999)","plainCitation":"(Corbet, 1999)"},"citationItems":[{"id":39,"uris":["http://zotero.org/users/local/Znx275RP/items/NTBIWQVF"],"uri":["http://zotero.org/users/local/Znx275RP/items/NTBIWQVF"],"itemData":{"id":39,"type":"book","title":"Dragonflies: Behaviour and Ecology of Odonata","publisher":"Cornell University Press","publisher-place":"New York","event-place":"New York","author":[{"family":"Corbet","given":"Phillip S"}],"issued":{"date-parts":[["1999"]]}}}],"schema":"https://github.com/citation-style-language/schema/raw/master/csl-citation.json"} </w:instrText>
      </w:r>
      <w:r w:rsidR="008B646B">
        <w:rPr>
          <w:rFonts w:ascii="Times New Roman" w:hAnsi="Times New Roman" w:cs="Times New Roman"/>
          <w:sz w:val="24"/>
          <w:szCs w:val="24"/>
        </w:rPr>
        <w:fldChar w:fldCharType="separate"/>
      </w:r>
      <w:r w:rsidR="008B646B" w:rsidRPr="008B646B">
        <w:rPr>
          <w:rFonts w:ascii="Times New Roman" w:hAnsi="Times New Roman" w:cs="Times New Roman"/>
          <w:sz w:val="24"/>
        </w:rPr>
        <w:t>(Corbet, 1999)</w:t>
      </w:r>
      <w:r w:rsidR="008B646B">
        <w:rPr>
          <w:rFonts w:ascii="Times New Roman" w:hAnsi="Times New Roman" w:cs="Times New Roman"/>
          <w:sz w:val="24"/>
          <w:szCs w:val="24"/>
        </w:rPr>
        <w:fldChar w:fldCharType="end"/>
      </w:r>
      <w:r w:rsidRPr="00FB4857">
        <w:rPr>
          <w:rFonts w:ascii="Times New Roman" w:hAnsi="Times New Roman" w:cs="Times New Roman"/>
          <w:sz w:val="24"/>
          <w:szCs w:val="24"/>
        </w:rPr>
        <w:t>. The mate searching males hover around the breeding ponds looking for a mating partner</w:t>
      </w:r>
      <w:r w:rsidR="00B823EF">
        <w:rPr>
          <w:rFonts w:ascii="Times New Roman" w:hAnsi="Times New Roman" w:cs="Times New Roman"/>
          <w:sz w:val="24"/>
          <w:szCs w:val="24"/>
        </w:rPr>
        <w:t>,</w:t>
      </w:r>
      <w:r w:rsidRPr="00FB4857">
        <w:rPr>
          <w:rFonts w:ascii="Times New Roman" w:hAnsi="Times New Roman" w:cs="Times New Roman"/>
          <w:sz w:val="24"/>
          <w:szCs w:val="24"/>
        </w:rPr>
        <w:t xml:space="preserve"> </w:t>
      </w:r>
      <w:r w:rsidR="00B823EF">
        <w:rPr>
          <w:rFonts w:ascii="Times New Roman" w:hAnsi="Times New Roman" w:cs="Times New Roman"/>
          <w:sz w:val="24"/>
          <w:szCs w:val="24"/>
        </w:rPr>
        <w:t>and the scenario resembles a scramble</w:t>
      </w:r>
      <w:r w:rsidRPr="00FB4857">
        <w:rPr>
          <w:rFonts w:ascii="Times New Roman" w:hAnsi="Times New Roman" w:cs="Times New Roman"/>
          <w:sz w:val="24"/>
          <w:szCs w:val="24"/>
        </w:rPr>
        <w:t xml:space="preserve"> competition among males. </w:t>
      </w:r>
      <w:r w:rsidR="00FC75E9">
        <w:rPr>
          <w:rFonts w:ascii="Times New Roman" w:hAnsi="Times New Roman" w:cs="Times New Roman"/>
          <w:sz w:val="24"/>
          <w:szCs w:val="24"/>
        </w:rPr>
        <w:t>Af</w:t>
      </w:r>
      <w:r w:rsidR="00FB4857" w:rsidRPr="00FB4857">
        <w:rPr>
          <w:rFonts w:ascii="Times New Roman" w:hAnsi="Times New Roman" w:cs="Times New Roman"/>
          <w:sz w:val="24"/>
          <w:szCs w:val="24"/>
        </w:rPr>
        <w:t>ter encountering a female, the male approach</w:t>
      </w:r>
      <w:r w:rsidR="00B92630">
        <w:rPr>
          <w:rFonts w:ascii="Times New Roman" w:hAnsi="Times New Roman" w:cs="Times New Roman"/>
          <w:sz w:val="24"/>
          <w:szCs w:val="24"/>
        </w:rPr>
        <w:t>es</w:t>
      </w:r>
      <w:r w:rsidR="00FB4857" w:rsidRPr="00FB4857">
        <w:rPr>
          <w:rFonts w:ascii="Times New Roman" w:hAnsi="Times New Roman" w:cs="Times New Roman"/>
          <w:sz w:val="24"/>
          <w:szCs w:val="24"/>
        </w:rPr>
        <w:t xml:space="preserve"> </w:t>
      </w:r>
      <w:r w:rsidR="00FC75E9">
        <w:rPr>
          <w:rFonts w:ascii="Times New Roman" w:hAnsi="Times New Roman" w:cs="Times New Roman"/>
          <w:sz w:val="24"/>
          <w:szCs w:val="24"/>
        </w:rPr>
        <w:t xml:space="preserve">from </w:t>
      </w:r>
      <w:r w:rsidR="00C861C0">
        <w:rPr>
          <w:rFonts w:ascii="Times New Roman" w:hAnsi="Times New Roman" w:cs="Times New Roman"/>
          <w:sz w:val="24"/>
          <w:szCs w:val="24"/>
        </w:rPr>
        <w:t xml:space="preserve">behind and </w:t>
      </w:r>
      <w:r w:rsidR="00FB4857" w:rsidRPr="00FB4857">
        <w:rPr>
          <w:rFonts w:ascii="Times New Roman" w:hAnsi="Times New Roman" w:cs="Times New Roman"/>
          <w:sz w:val="24"/>
          <w:szCs w:val="24"/>
        </w:rPr>
        <w:t>grasp</w:t>
      </w:r>
      <w:r w:rsidR="00B823EF">
        <w:rPr>
          <w:rFonts w:ascii="Times New Roman" w:hAnsi="Times New Roman" w:cs="Times New Roman"/>
          <w:sz w:val="24"/>
          <w:szCs w:val="24"/>
        </w:rPr>
        <w:t>s</w:t>
      </w:r>
      <w:r w:rsidR="00FB4857" w:rsidRPr="00FB4857">
        <w:rPr>
          <w:rFonts w:ascii="Times New Roman" w:hAnsi="Times New Roman" w:cs="Times New Roman"/>
          <w:sz w:val="24"/>
          <w:szCs w:val="24"/>
        </w:rPr>
        <w:t xml:space="preserve"> the</w:t>
      </w:r>
      <w:r w:rsidR="00B011C9">
        <w:rPr>
          <w:rFonts w:ascii="Times New Roman" w:hAnsi="Times New Roman" w:cs="Times New Roman"/>
          <w:sz w:val="24"/>
          <w:szCs w:val="24"/>
        </w:rPr>
        <w:t xml:space="preserve"> </w:t>
      </w:r>
      <w:r w:rsidR="00C861C0">
        <w:rPr>
          <w:rFonts w:ascii="Times New Roman" w:hAnsi="Times New Roman" w:cs="Times New Roman"/>
          <w:sz w:val="24"/>
          <w:szCs w:val="24"/>
        </w:rPr>
        <w:t>female from above t</w:t>
      </w:r>
      <w:r w:rsidR="00B92630">
        <w:rPr>
          <w:rFonts w:ascii="Times New Roman" w:hAnsi="Times New Roman" w:cs="Times New Roman"/>
          <w:sz w:val="24"/>
          <w:szCs w:val="24"/>
        </w:rPr>
        <w:t>o form a tandem</w:t>
      </w:r>
      <w:r w:rsidR="00FB4857" w:rsidRPr="00FB4857">
        <w:rPr>
          <w:rFonts w:ascii="Times New Roman" w:hAnsi="Times New Roman" w:cs="Times New Roman"/>
          <w:sz w:val="24"/>
          <w:szCs w:val="24"/>
        </w:rPr>
        <w:t xml:space="preserve">. </w:t>
      </w:r>
      <w:r w:rsidR="00B823EF">
        <w:rPr>
          <w:rFonts w:ascii="Times New Roman" w:hAnsi="Times New Roman" w:cs="Times New Roman"/>
          <w:sz w:val="24"/>
          <w:szCs w:val="24"/>
        </w:rPr>
        <w:t xml:space="preserve">As </w:t>
      </w:r>
      <w:r w:rsidR="002A10F2">
        <w:rPr>
          <w:rFonts w:ascii="Times New Roman" w:hAnsi="Times New Roman" w:cs="Times New Roman"/>
          <w:sz w:val="24"/>
          <w:szCs w:val="24"/>
        </w:rPr>
        <w:t>a consequences of that</w:t>
      </w:r>
      <w:r w:rsidR="00C861C0">
        <w:rPr>
          <w:rFonts w:ascii="Times New Roman" w:hAnsi="Times New Roman" w:cs="Times New Roman"/>
          <w:sz w:val="24"/>
          <w:szCs w:val="24"/>
        </w:rPr>
        <w:t xml:space="preserve"> </w:t>
      </w:r>
      <w:r w:rsidR="002A10F2">
        <w:rPr>
          <w:rFonts w:ascii="Times New Roman" w:hAnsi="Times New Roman" w:cs="Times New Roman"/>
          <w:sz w:val="24"/>
          <w:szCs w:val="24"/>
        </w:rPr>
        <w:t xml:space="preserve">the </w:t>
      </w:r>
      <w:r w:rsidR="00B076E8" w:rsidRPr="00FB4857">
        <w:rPr>
          <w:rFonts w:ascii="Times New Roman" w:hAnsi="Times New Roman" w:cs="Times New Roman"/>
          <w:sz w:val="24"/>
          <w:szCs w:val="24"/>
        </w:rPr>
        <w:t>female</w:t>
      </w:r>
      <w:r w:rsidR="00FC75E9">
        <w:rPr>
          <w:rFonts w:ascii="Times New Roman" w:hAnsi="Times New Roman" w:cs="Times New Roman"/>
          <w:sz w:val="24"/>
          <w:szCs w:val="24"/>
        </w:rPr>
        <w:t>s</w:t>
      </w:r>
      <w:r w:rsidR="00B076E8" w:rsidRPr="00FB4857">
        <w:rPr>
          <w:rFonts w:ascii="Times New Roman" w:hAnsi="Times New Roman" w:cs="Times New Roman"/>
          <w:sz w:val="24"/>
          <w:szCs w:val="24"/>
        </w:rPr>
        <w:t xml:space="preserve"> cannot see t</w:t>
      </w:r>
      <w:r w:rsidR="00B823EF">
        <w:rPr>
          <w:rFonts w:ascii="Times New Roman" w:hAnsi="Times New Roman" w:cs="Times New Roman"/>
          <w:sz w:val="24"/>
          <w:szCs w:val="24"/>
        </w:rPr>
        <w:t xml:space="preserve">he </w:t>
      </w:r>
      <w:r w:rsidR="001254D6">
        <w:rPr>
          <w:rFonts w:ascii="Times New Roman" w:hAnsi="Times New Roman" w:cs="Times New Roman"/>
          <w:sz w:val="24"/>
          <w:szCs w:val="24"/>
        </w:rPr>
        <w:t>colour</w:t>
      </w:r>
      <w:r w:rsidR="00B823EF">
        <w:rPr>
          <w:rFonts w:ascii="Times New Roman" w:hAnsi="Times New Roman" w:cs="Times New Roman"/>
          <w:sz w:val="24"/>
          <w:szCs w:val="24"/>
        </w:rPr>
        <w:t xml:space="preserve"> of an approaching </w:t>
      </w:r>
      <w:r w:rsidR="00B823EF">
        <w:rPr>
          <w:rFonts w:ascii="Times New Roman" w:hAnsi="Times New Roman" w:cs="Times New Roman"/>
          <w:sz w:val="24"/>
          <w:szCs w:val="24"/>
        </w:rPr>
        <w:lastRenderedPageBreak/>
        <w:t>male</w:t>
      </w:r>
      <w:r w:rsidR="00FB4857" w:rsidRPr="00FB4857">
        <w:rPr>
          <w:rFonts w:ascii="Times New Roman" w:hAnsi="Times New Roman" w:cs="Times New Roman"/>
          <w:sz w:val="24"/>
          <w:szCs w:val="24"/>
        </w:rPr>
        <w:t>. Moreover, the males can co</w:t>
      </w:r>
      <w:r w:rsidR="008B646B">
        <w:rPr>
          <w:rFonts w:ascii="Times New Roman" w:hAnsi="Times New Roman" w:cs="Times New Roman"/>
          <w:sz w:val="24"/>
          <w:szCs w:val="24"/>
        </w:rPr>
        <w:t>erc</w:t>
      </w:r>
      <w:r w:rsidR="00FB4857" w:rsidRPr="00FB4857">
        <w:rPr>
          <w:rFonts w:ascii="Times New Roman" w:hAnsi="Times New Roman" w:cs="Times New Roman"/>
          <w:sz w:val="24"/>
          <w:szCs w:val="24"/>
        </w:rPr>
        <w:t xml:space="preserve">e a female to </w:t>
      </w:r>
      <w:r w:rsidR="00B011C9">
        <w:rPr>
          <w:rFonts w:ascii="Times New Roman" w:hAnsi="Times New Roman" w:cs="Times New Roman"/>
          <w:sz w:val="24"/>
          <w:szCs w:val="24"/>
        </w:rPr>
        <w:t>mate</w:t>
      </w:r>
      <w:r w:rsidR="00FC75E9">
        <w:rPr>
          <w:rFonts w:ascii="Times New Roman" w:hAnsi="Times New Roman" w:cs="Times New Roman"/>
          <w:sz w:val="24"/>
          <w:szCs w:val="24"/>
        </w:rPr>
        <w:t xml:space="preserve"> even when it is</w:t>
      </w:r>
      <w:r w:rsidR="00FB4857" w:rsidRPr="00FB4857">
        <w:rPr>
          <w:rFonts w:ascii="Times New Roman" w:hAnsi="Times New Roman" w:cs="Times New Roman"/>
          <w:sz w:val="24"/>
          <w:szCs w:val="24"/>
        </w:rPr>
        <w:t xml:space="preserve"> </w:t>
      </w:r>
      <w:r w:rsidR="00FC75E9">
        <w:rPr>
          <w:rFonts w:ascii="Times New Roman" w:hAnsi="Times New Roman" w:cs="Times New Roman"/>
          <w:sz w:val="24"/>
          <w:szCs w:val="24"/>
        </w:rPr>
        <w:t>un</w:t>
      </w:r>
      <w:r w:rsidR="00B011C9">
        <w:rPr>
          <w:rFonts w:ascii="Times New Roman" w:hAnsi="Times New Roman" w:cs="Times New Roman"/>
          <w:sz w:val="24"/>
          <w:szCs w:val="24"/>
        </w:rPr>
        <w:t>willing</w:t>
      </w:r>
      <w:r w:rsidR="00FB4857" w:rsidRPr="00FB4857">
        <w:rPr>
          <w:rFonts w:ascii="Times New Roman" w:hAnsi="Times New Roman" w:cs="Times New Roman"/>
          <w:sz w:val="24"/>
          <w:szCs w:val="24"/>
        </w:rPr>
        <w:t xml:space="preserve">. </w:t>
      </w:r>
      <w:r w:rsidRPr="00FB4857">
        <w:rPr>
          <w:rFonts w:ascii="Times New Roman" w:hAnsi="Times New Roman" w:cs="Times New Roman"/>
          <w:sz w:val="24"/>
          <w:szCs w:val="24"/>
        </w:rPr>
        <w:t>As a consequence</w:t>
      </w:r>
      <w:del w:id="22" w:author="Ken Cheng" w:date="2018-04-14T13:48:00Z">
        <w:r w:rsidRPr="00FB4857" w:rsidDel="00CA550A">
          <w:rPr>
            <w:rFonts w:ascii="Times New Roman" w:hAnsi="Times New Roman" w:cs="Times New Roman"/>
            <w:sz w:val="24"/>
            <w:szCs w:val="24"/>
          </w:rPr>
          <w:delText>s</w:delText>
        </w:r>
      </w:del>
      <w:r w:rsidRPr="00FB4857">
        <w:rPr>
          <w:rFonts w:ascii="Times New Roman" w:hAnsi="Times New Roman" w:cs="Times New Roman"/>
          <w:sz w:val="24"/>
          <w:szCs w:val="24"/>
        </w:rPr>
        <w:t xml:space="preserve"> of that, the females do not have a choice over whether or not they mate or with whom, making inter-sexual selection an unlikely mechanism to drive male-limited </w:t>
      </w:r>
      <w:r w:rsidR="001254D6">
        <w:rPr>
          <w:rFonts w:ascii="Times New Roman" w:hAnsi="Times New Roman" w:cs="Times New Roman"/>
          <w:sz w:val="24"/>
          <w:szCs w:val="24"/>
        </w:rPr>
        <w:t>colour</w:t>
      </w:r>
      <w:r w:rsidRPr="00FB4857">
        <w:rPr>
          <w:rFonts w:ascii="Times New Roman" w:hAnsi="Times New Roman" w:cs="Times New Roman"/>
          <w:sz w:val="24"/>
          <w:szCs w:val="24"/>
        </w:rPr>
        <w:t xml:space="preserve"> dimorphism.</w:t>
      </w:r>
      <w:r w:rsidR="002C0A6C">
        <w:rPr>
          <w:rFonts w:ascii="Times New Roman" w:hAnsi="Times New Roman" w:cs="Times New Roman"/>
          <w:sz w:val="24"/>
          <w:szCs w:val="24"/>
        </w:rPr>
        <w:t xml:space="preserve"> </w:t>
      </w:r>
      <w:r w:rsidR="009C360D">
        <w:rPr>
          <w:rFonts w:ascii="Times New Roman" w:hAnsi="Times New Roman" w:cs="Times New Roman"/>
          <w:sz w:val="24"/>
          <w:szCs w:val="24"/>
        </w:rPr>
        <w:t>Sherratt</w:t>
      </w:r>
      <w:r w:rsidR="009C360D" w:rsidRPr="00FC75E9">
        <w:rPr>
          <w:rFonts w:ascii="Times New Roman" w:hAnsi="Times New Roman" w:cs="Times New Roman"/>
          <w:sz w:val="24"/>
          <w:szCs w:val="24"/>
        </w:rPr>
        <w:t xml:space="preserve"> </w:t>
      </w:r>
      <w:r w:rsidR="009C360D">
        <w:rPr>
          <w:rFonts w:ascii="Times New Roman" w:hAnsi="Times New Roman" w:cs="Times New Roman"/>
          <w:sz w:val="24"/>
          <w:szCs w:val="24"/>
        </w:rPr>
        <w:t xml:space="preserve">and Forbes </w:t>
      </w:r>
      <w:r w:rsidR="009C360D" w:rsidRPr="00FC75E9">
        <w:rPr>
          <w:rFonts w:ascii="Times New Roman" w:hAnsi="Times New Roman" w:cs="Times New Roman"/>
          <w:sz w:val="24"/>
          <w:szCs w:val="24"/>
        </w:rPr>
        <w:t xml:space="preserve">(2001) proposed that </w:t>
      </w:r>
      <w:r w:rsidR="009C360D">
        <w:rPr>
          <w:rFonts w:ascii="Times New Roman" w:hAnsi="Times New Roman" w:cs="Times New Roman"/>
          <w:sz w:val="24"/>
          <w:szCs w:val="24"/>
        </w:rPr>
        <w:t xml:space="preserve">conspicuous </w:t>
      </w:r>
      <w:r w:rsidR="009C360D" w:rsidRPr="00FC75E9">
        <w:rPr>
          <w:rFonts w:ascii="Times New Roman" w:hAnsi="Times New Roman" w:cs="Times New Roman"/>
          <w:sz w:val="24"/>
          <w:szCs w:val="24"/>
        </w:rPr>
        <w:t>male</w:t>
      </w:r>
      <w:r w:rsidR="009C360D">
        <w:rPr>
          <w:rFonts w:ascii="Times New Roman" w:hAnsi="Times New Roman" w:cs="Times New Roman"/>
          <w:sz w:val="24"/>
          <w:szCs w:val="24"/>
        </w:rPr>
        <w:t xml:space="preserve"> </w:t>
      </w:r>
      <w:r w:rsidR="001254D6">
        <w:rPr>
          <w:rFonts w:ascii="Times New Roman" w:hAnsi="Times New Roman" w:cs="Times New Roman"/>
          <w:sz w:val="24"/>
          <w:szCs w:val="24"/>
        </w:rPr>
        <w:t>colour</w:t>
      </w:r>
      <w:r w:rsidR="009C360D" w:rsidRPr="00FC75E9">
        <w:rPr>
          <w:rFonts w:ascii="Times New Roman" w:hAnsi="Times New Roman" w:cs="Times New Roman"/>
          <w:sz w:val="24"/>
          <w:szCs w:val="24"/>
        </w:rPr>
        <w:t>ation in these damselflies is not a s</w:t>
      </w:r>
      <w:r w:rsidR="008D1F43">
        <w:rPr>
          <w:rFonts w:ascii="Times New Roman" w:hAnsi="Times New Roman" w:cs="Times New Roman"/>
          <w:sz w:val="24"/>
          <w:szCs w:val="24"/>
        </w:rPr>
        <w:t>ignal to females</w:t>
      </w:r>
      <w:del w:id="23" w:author="Ken Cheng" w:date="2018-04-14T13:48:00Z">
        <w:r w:rsidR="00B011C9" w:rsidDel="00CA550A">
          <w:rPr>
            <w:rFonts w:ascii="Times New Roman" w:hAnsi="Times New Roman" w:cs="Times New Roman"/>
            <w:sz w:val="24"/>
            <w:szCs w:val="24"/>
          </w:rPr>
          <w:delText>,</w:delText>
        </w:r>
        <w:r w:rsidR="008D1F43" w:rsidDel="00CA550A">
          <w:rPr>
            <w:rFonts w:ascii="Times New Roman" w:hAnsi="Times New Roman" w:cs="Times New Roman"/>
            <w:sz w:val="24"/>
            <w:szCs w:val="24"/>
          </w:rPr>
          <w:delText xml:space="preserve"> </w:delText>
        </w:r>
      </w:del>
      <w:ins w:id="24" w:author="Ken Cheng" w:date="2018-04-14T13:48:00Z">
        <w:r w:rsidR="00CA550A">
          <w:rPr>
            <w:rFonts w:ascii="Times New Roman" w:hAnsi="Times New Roman" w:cs="Times New Roman"/>
            <w:sz w:val="24"/>
            <w:szCs w:val="24"/>
          </w:rPr>
          <w:t xml:space="preserve">; </w:t>
        </w:r>
      </w:ins>
      <w:r w:rsidR="008D1F43">
        <w:rPr>
          <w:rFonts w:ascii="Times New Roman" w:hAnsi="Times New Roman" w:cs="Times New Roman"/>
          <w:sz w:val="24"/>
          <w:szCs w:val="24"/>
        </w:rPr>
        <w:t>rather it is a</w:t>
      </w:r>
      <w:r w:rsidR="009C360D" w:rsidRPr="00FC75E9">
        <w:rPr>
          <w:rFonts w:ascii="Times New Roman" w:hAnsi="Times New Roman" w:cs="Times New Roman"/>
          <w:sz w:val="24"/>
          <w:szCs w:val="24"/>
        </w:rPr>
        <w:t xml:space="preserve"> </w:t>
      </w:r>
      <w:r w:rsidR="009C360D">
        <w:rPr>
          <w:rFonts w:ascii="Times New Roman" w:hAnsi="Times New Roman" w:cs="Times New Roman"/>
          <w:sz w:val="24"/>
          <w:szCs w:val="24"/>
        </w:rPr>
        <w:t xml:space="preserve">warning signal </w:t>
      </w:r>
      <w:r w:rsidR="009C360D" w:rsidRPr="00FC75E9">
        <w:rPr>
          <w:rFonts w:ascii="Times New Roman" w:hAnsi="Times New Roman" w:cs="Times New Roman"/>
          <w:sz w:val="24"/>
          <w:szCs w:val="24"/>
        </w:rPr>
        <w:t>to other males to avoid costly mating harassment</w:t>
      </w:r>
      <w:r w:rsidR="007161FC">
        <w:rPr>
          <w:rFonts w:ascii="Times New Roman" w:hAnsi="Times New Roman" w:cs="Times New Roman"/>
          <w:sz w:val="24"/>
          <w:szCs w:val="24"/>
        </w:rPr>
        <w:t xml:space="preserve"> </w:t>
      </w:r>
      <w:r w:rsidR="007161FC">
        <w:rPr>
          <w:rFonts w:ascii="Times New Roman" w:hAnsi="Times New Roman" w:cs="Times New Roman"/>
          <w:sz w:val="24"/>
          <w:szCs w:val="24"/>
        </w:rPr>
        <w:fldChar w:fldCharType="begin"/>
      </w:r>
      <w:r w:rsidR="007161FC">
        <w:rPr>
          <w:rFonts w:ascii="Times New Roman" w:hAnsi="Times New Roman" w:cs="Times New Roman"/>
          <w:sz w:val="24"/>
          <w:szCs w:val="24"/>
        </w:rPr>
        <w:instrText xml:space="preserve"> ADDIN ZOTERO_ITEM CSL_CITATION {"citationID":"a1uc5v7odc2","properties":{"formattedCitation":"(Sherrat &amp; Forbes, 2001)","plainCitation":"(Sherrat &amp; Forbes, 2001)"},"citationItems":[{"id":29,"uris":["http://zotero.org/users/local/Znx275RP/items/DVLJHF7X"],"uri":["http://zotero.org/users/local/Znx275RP/items/DVLJHF7X"],"itemData":{"id":29,"type":"article-journal","title":"Sexual differences in coloration of Coenagrionid damselflies (Odonata): a case of intraspecific aposematism","container-title":"Anim. Behav","page":"653–660","volume":"62","source":"Google Scholar","shortTitle":"Sexual differences in coloration of Coenagrionid damselflies (Odonata)","author":[{"family":"Sherrat","given":"T. N."},{"family":"Forbes","given":"M. R."}],"issued":{"date-parts":[["2001"]]}}}],"schema":"https://github.com/citation-style-language/schema/raw/master/csl-citation.json"} </w:instrText>
      </w:r>
      <w:r w:rsidR="007161FC">
        <w:rPr>
          <w:rFonts w:ascii="Times New Roman" w:hAnsi="Times New Roman" w:cs="Times New Roman"/>
          <w:sz w:val="24"/>
          <w:szCs w:val="24"/>
        </w:rPr>
        <w:fldChar w:fldCharType="separate"/>
      </w:r>
      <w:r w:rsidR="007161FC" w:rsidRPr="007161FC">
        <w:rPr>
          <w:rFonts w:ascii="Times New Roman" w:hAnsi="Times New Roman" w:cs="Times New Roman"/>
          <w:sz w:val="24"/>
        </w:rPr>
        <w:t>(Sherrat &amp; Forbes, 2001)</w:t>
      </w:r>
      <w:r w:rsidR="007161FC">
        <w:rPr>
          <w:rFonts w:ascii="Times New Roman" w:hAnsi="Times New Roman" w:cs="Times New Roman"/>
          <w:sz w:val="24"/>
          <w:szCs w:val="24"/>
        </w:rPr>
        <w:fldChar w:fldCharType="end"/>
      </w:r>
      <w:r w:rsidR="00B011C9">
        <w:rPr>
          <w:rFonts w:ascii="Times New Roman" w:hAnsi="Times New Roman" w:cs="Times New Roman"/>
          <w:sz w:val="24"/>
          <w:szCs w:val="24"/>
        </w:rPr>
        <w:t>. In a scramble</w:t>
      </w:r>
      <w:r w:rsidR="009C360D">
        <w:rPr>
          <w:rFonts w:ascii="Times New Roman" w:hAnsi="Times New Roman" w:cs="Times New Roman"/>
          <w:sz w:val="24"/>
          <w:szCs w:val="24"/>
        </w:rPr>
        <w:t xml:space="preserve"> mating </w:t>
      </w:r>
      <w:r w:rsidR="008D1F43">
        <w:rPr>
          <w:rFonts w:ascii="Times New Roman" w:hAnsi="Times New Roman" w:cs="Times New Roman"/>
          <w:sz w:val="24"/>
          <w:szCs w:val="24"/>
        </w:rPr>
        <w:t>competition err</w:t>
      </w:r>
      <w:r w:rsidR="00367C0E">
        <w:rPr>
          <w:rFonts w:ascii="Times New Roman" w:hAnsi="Times New Roman" w:cs="Times New Roman"/>
          <w:sz w:val="24"/>
          <w:szCs w:val="24"/>
        </w:rPr>
        <w:t>oneous male-male mating occurrence</w:t>
      </w:r>
      <w:r w:rsidR="008D1F43">
        <w:rPr>
          <w:rFonts w:ascii="Times New Roman" w:hAnsi="Times New Roman" w:cs="Times New Roman"/>
          <w:sz w:val="24"/>
          <w:szCs w:val="24"/>
        </w:rPr>
        <w:t xml:space="preserve"> is not uncommon</w:t>
      </w:r>
      <w:r w:rsidR="00B011C9">
        <w:rPr>
          <w:rFonts w:ascii="Times New Roman" w:hAnsi="Times New Roman" w:cs="Times New Roman"/>
          <w:sz w:val="24"/>
          <w:szCs w:val="24"/>
        </w:rPr>
        <w:t>.</w:t>
      </w:r>
      <w:r w:rsidR="001B447A">
        <w:rPr>
          <w:rFonts w:ascii="Times New Roman" w:hAnsi="Times New Roman" w:cs="Times New Roman"/>
          <w:sz w:val="24"/>
          <w:szCs w:val="24"/>
        </w:rPr>
        <w:t xml:space="preserve"> </w:t>
      </w:r>
      <w:del w:id="25" w:author="Ken Cheng" w:date="2018-04-14T13:49:00Z">
        <w:r w:rsidR="00B011C9" w:rsidDel="00AF4DC5">
          <w:rPr>
            <w:rFonts w:ascii="Times New Roman" w:hAnsi="Times New Roman" w:cs="Times New Roman"/>
            <w:sz w:val="24"/>
            <w:szCs w:val="24"/>
          </w:rPr>
          <w:delText>In this</w:delText>
        </w:r>
      </w:del>
      <w:ins w:id="26" w:author="Ken Cheng" w:date="2018-04-14T13:49:00Z">
        <w:r w:rsidR="00AF4DC5">
          <w:rPr>
            <w:rFonts w:ascii="Times New Roman" w:hAnsi="Times New Roman" w:cs="Times New Roman"/>
            <w:sz w:val="24"/>
            <w:szCs w:val="24"/>
          </w:rPr>
          <w:t>Under these</w:t>
        </w:r>
      </w:ins>
      <w:r w:rsidR="00B011C9">
        <w:rPr>
          <w:rFonts w:ascii="Times New Roman" w:hAnsi="Times New Roman" w:cs="Times New Roman"/>
          <w:sz w:val="24"/>
          <w:szCs w:val="24"/>
        </w:rPr>
        <w:t xml:space="preserve"> circumstance</w:t>
      </w:r>
      <w:ins w:id="27" w:author="Ken Cheng" w:date="2018-04-14T13:49:00Z">
        <w:r w:rsidR="00AF4DC5">
          <w:rPr>
            <w:rFonts w:ascii="Times New Roman" w:hAnsi="Times New Roman" w:cs="Times New Roman"/>
            <w:sz w:val="24"/>
            <w:szCs w:val="24"/>
          </w:rPr>
          <w:t>s</w:t>
        </w:r>
      </w:ins>
      <w:r w:rsidR="008D1F43">
        <w:rPr>
          <w:rFonts w:ascii="Times New Roman" w:hAnsi="Times New Roman" w:cs="Times New Roman"/>
          <w:sz w:val="24"/>
          <w:szCs w:val="24"/>
        </w:rPr>
        <w:t xml:space="preserve">, male-limited conspicuous </w:t>
      </w:r>
      <w:r w:rsidR="001254D6">
        <w:rPr>
          <w:rFonts w:ascii="Times New Roman" w:hAnsi="Times New Roman" w:cs="Times New Roman"/>
          <w:sz w:val="24"/>
          <w:szCs w:val="24"/>
        </w:rPr>
        <w:t>colour</w:t>
      </w:r>
      <w:r w:rsidR="008D1F43">
        <w:rPr>
          <w:rFonts w:ascii="Times New Roman" w:hAnsi="Times New Roman" w:cs="Times New Roman"/>
          <w:sz w:val="24"/>
          <w:szCs w:val="24"/>
        </w:rPr>
        <w:t xml:space="preserve">ation can evolve to display </w:t>
      </w:r>
      <w:commentRangeStart w:id="28"/>
      <w:r w:rsidR="008D1F43">
        <w:rPr>
          <w:rFonts w:ascii="Times New Roman" w:hAnsi="Times New Roman" w:cs="Times New Roman"/>
          <w:sz w:val="24"/>
          <w:szCs w:val="24"/>
        </w:rPr>
        <w:t>their</w:t>
      </w:r>
      <w:commentRangeEnd w:id="28"/>
      <w:r w:rsidR="00AF4DC5">
        <w:rPr>
          <w:rStyle w:val="CommentReference"/>
        </w:rPr>
        <w:commentReference w:id="28"/>
      </w:r>
      <w:r w:rsidR="008D1F43">
        <w:rPr>
          <w:rFonts w:ascii="Times New Roman" w:hAnsi="Times New Roman" w:cs="Times New Roman"/>
          <w:sz w:val="24"/>
          <w:szCs w:val="24"/>
        </w:rPr>
        <w:t xml:space="preserve"> unprofitability as a mate to conspecific males.</w:t>
      </w:r>
      <w:r w:rsidR="00B56E56">
        <w:rPr>
          <w:rFonts w:ascii="Times New Roman" w:hAnsi="Times New Roman" w:cs="Times New Roman"/>
          <w:sz w:val="24"/>
          <w:szCs w:val="24"/>
        </w:rPr>
        <w:t xml:space="preserve"> </w:t>
      </w:r>
    </w:p>
    <w:p w14:paraId="493D1D59" w14:textId="19071902" w:rsidR="00587732" w:rsidRDefault="00D266FC" w:rsidP="00943562">
      <w:pPr>
        <w:spacing w:line="480" w:lineRule="auto"/>
        <w:jc w:val="both"/>
        <w:rPr>
          <w:rFonts w:ascii="Times New Roman" w:hAnsi="Times New Roman" w:cs="Times New Roman"/>
          <w:sz w:val="24"/>
          <w:szCs w:val="24"/>
        </w:rPr>
      </w:pPr>
      <w:r>
        <w:rPr>
          <w:rFonts w:ascii="Times New Roman" w:hAnsi="Times New Roman" w:cs="Times New Roman"/>
          <w:sz w:val="24"/>
          <w:szCs w:val="24"/>
        </w:rPr>
        <w:t>Fin</w:t>
      </w:r>
      <w:r w:rsidR="00AD0307">
        <w:rPr>
          <w:rFonts w:ascii="Times New Roman" w:hAnsi="Times New Roman" w:cs="Times New Roman"/>
          <w:sz w:val="24"/>
          <w:szCs w:val="24"/>
        </w:rPr>
        <w:t>c</w:t>
      </w:r>
      <w:r>
        <w:rPr>
          <w:rFonts w:ascii="Times New Roman" w:hAnsi="Times New Roman" w:cs="Times New Roman"/>
          <w:sz w:val="24"/>
          <w:szCs w:val="24"/>
        </w:rPr>
        <w:t>ke (1997)</w:t>
      </w:r>
      <w:r w:rsidR="00B011C9">
        <w:rPr>
          <w:rFonts w:ascii="Times New Roman" w:hAnsi="Times New Roman" w:cs="Times New Roman"/>
          <w:sz w:val="24"/>
          <w:szCs w:val="24"/>
        </w:rPr>
        <w:t>,</w:t>
      </w:r>
      <w:r>
        <w:rPr>
          <w:rFonts w:ascii="Times New Roman" w:hAnsi="Times New Roman" w:cs="Times New Roman"/>
          <w:sz w:val="24"/>
          <w:szCs w:val="24"/>
        </w:rPr>
        <w:t xml:space="preserve"> </w:t>
      </w:r>
      <w:r w:rsidR="00B011C9">
        <w:rPr>
          <w:rFonts w:ascii="Times New Roman" w:hAnsi="Times New Roman" w:cs="Times New Roman"/>
          <w:sz w:val="24"/>
          <w:szCs w:val="24"/>
        </w:rPr>
        <w:t xml:space="preserve">however, </w:t>
      </w:r>
      <w:r w:rsidR="00B92630">
        <w:rPr>
          <w:rFonts w:ascii="Times New Roman" w:hAnsi="Times New Roman" w:cs="Times New Roman"/>
          <w:sz w:val="24"/>
          <w:szCs w:val="24"/>
        </w:rPr>
        <w:t>argued that</w:t>
      </w:r>
      <w:r>
        <w:rPr>
          <w:rFonts w:ascii="Times New Roman" w:hAnsi="Times New Roman" w:cs="Times New Roman"/>
          <w:sz w:val="24"/>
          <w:szCs w:val="24"/>
        </w:rPr>
        <w:t xml:space="preserve"> females can show mating unwillingness and avoid tandem formation by hiding themselves, by flying away, by death feigning, by abdomen curling and by </w:t>
      </w:r>
      <w:commentRangeStart w:id="29"/>
      <w:r>
        <w:rPr>
          <w:rFonts w:ascii="Times New Roman" w:hAnsi="Times New Roman" w:cs="Times New Roman"/>
          <w:sz w:val="24"/>
          <w:szCs w:val="24"/>
        </w:rPr>
        <w:t>wing raise</w:t>
      </w:r>
      <w:commentRangeEnd w:id="29"/>
      <w:r w:rsidR="002A452A">
        <w:rPr>
          <w:rStyle w:val="CommentReference"/>
        </w:rPr>
        <w:commentReference w:id="29"/>
      </w:r>
      <w:r>
        <w:rPr>
          <w:rFonts w:ascii="Times New Roman" w:hAnsi="Times New Roman" w:cs="Times New Roman"/>
          <w:sz w:val="24"/>
          <w:szCs w:val="24"/>
        </w:rPr>
        <w:t xml:space="preserve"> signal</w:t>
      </w:r>
      <w:ins w:id="30" w:author="Ken Cheng" w:date="2018-04-14T13:52:00Z">
        <w:r w:rsidR="002A452A">
          <w:rPr>
            <w:rFonts w:ascii="Times New Roman" w:hAnsi="Times New Roman" w:cs="Times New Roman"/>
            <w:sz w:val="24"/>
            <w:szCs w:val="24"/>
          </w:rPr>
          <w:t>s</w:t>
        </w:r>
      </w:ins>
      <w:r w:rsidR="00AD0307">
        <w:rPr>
          <w:rFonts w:ascii="Times New Roman" w:hAnsi="Times New Roman" w:cs="Times New Roman"/>
          <w:sz w:val="24"/>
          <w:szCs w:val="24"/>
        </w:rPr>
        <w:t xml:space="preserve"> </w:t>
      </w:r>
      <w:r w:rsidR="00AD0307">
        <w:rPr>
          <w:rFonts w:ascii="Times New Roman" w:hAnsi="Times New Roman" w:cs="Times New Roman"/>
          <w:sz w:val="24"/>
          <w:szCs w:val="24"/>
        </w:rPr>
        <w:fldChar w:fldCharType="begin"/>
      </w:r>
      <w:r w:rsidR="00AD0307">
        <w:rPr>
          <w:rFonts w:ascii="Times New Roman" w:hAnsi="Times New Roman" w:cs="Times New Roman"/>
          <w:sz w:val="24"/>
          <w:szCs w:val="24"/>
        </w:rPr>
        <w:instrText xml:space="preserve"> ADDIN ZOTERO_ITEM CSL_CITATION {"citationID":"a4qq9lalbe","properties":{"formattedCitation":"(Fincke, 1997)","plainCitation":"(Fincke, 1997)"},"citationItems":[{"id":40,"uris":["http://zotero.org/users/local/Znx275RP/items/NPB9AZ9E"],"uri":["http://zotero.org/users/local/Znx275RP/items/NPB9AZ9E"],"itemData":{"id":40,"type":"article-journal","title":"Conflict resolution in the Odonata: implications for understanding female mating patterns and female choice","container-title":"Biological Journal of the Linnean Society","page":"201–220","volume":"60","issue":"2","source":"Google Scholar","shortTitle":"Conflict resolution in the Odonata","author":[{"family":"Fincke","given":"Ola M."}],"issued":{"date-parts":[["1997"]]}}}],"schema":"https://github.com/citation-style-language/schema/raw/master/csl-citation.json"} </w:instrText>
      </w:r>
      <w:r w:rsidR="00AD0307">
        <w:rPr>
          <w:rFonts w:ascii="Times New Roman" w:hAnsi="Times New Roman" w:cs="Times New Roman"/>
          <w:sz w:val="24"/>
          <w:szCs w:val="24"/>
        </w:rPr>
        <w:fldChar w:fldCharType="separate"/>
      </w:r>
      <w:r w:rsidR="00AD0307" w:rsidRPr="00AD0307">
        <w:rPr>
          <w:rFonts w:ascii="Times New Roman" w:hAnsi="Times New Roman" w:cs="Times New Roman"/>
          <w:sz w:val="24"/>
        </w:rPr>
        <w:t>(Fincke, 1997)</w:t>
      </w:r>
      <w:r w:rsidR="00AD0307">
        <w:rPr>
          <w:rFonts w:ascii="Times New Roman" w:hAnsi="Times New Roman" w:cs="Times New Roman"/>
          <w:sz w:val="24"/>
          <w:szCs w:val="24"/>
        </w:rPr>
        <w:fldChar w:fldCharType="end"/>
      </w:r>
      <w:r>
        <w:rPr>
          <w:rFonts w:ascii="Times New Roman" w:hAnsi="Times New Roman" w:cs="Times New Roman"/>
          <w:sz w:val="24"/>
          <w:szCs w:val="24"/>
        </w:rPr>
        <w:t xml:space="preserve">. Moreover, even after a tandem formation </w:t>
      </w:r>
      <w:r w:rsidR="00B011C9">
        <w:rPr>
          <w:rFonts w:ascii="Times New Roman" w:hAnsi="Times New Roman" w:cs="Times New Roman"/>
          <w:sz w:val="24"/>
          <w:szCs w:val="24"/>
        </w:rPr>
        <w:t xml:space="preserve">a </w:t>
      </w:r>
      <w:r>
        <w:rPr>
          <w:rFonts w:ascii="Times New Roman" w:hAnsi="Times New Roman" w:cs="Times New Roman"/>
          <w:sz w:val="24"/>
          <w:szCs w:val="24"/>
        </w:rPr>
        <w:t xml:space="preserve">male needs </w:t>
      </w:r>
      <w:ins w:id="31" w:author="Ken Cheng" w:date="2018-04-14T13:52:00Z">
        <w:r w:rsidR="002A452A">
          <w:rPr>
            <w:rFonts w:ascii="Times New Roman" w:hAnsi="Times New Roman" w:cs="Times New Roman"/>
            <w:sz w:val="24"/>
            <w:szCs w:val="24"/>
          </w:rPr>
          <w:t xml:space="preserve">the </w:t>
        </w:r>
      </w:ins>
      <w:r>
        <w:rPr>
          <w:rFonts w:ascii="Times New Roman" w:hAnsi="Times New Roman" w:cs="Times New Roman"/>
          <w:sz w:val="24"/>
          <w:szCs w:val="24"/>
        </w:rPr>
        <w:t>female’s cooperation for bend</w:t>
      </w:r>
      <w:r w:rsidR="00FA3882">
        <w:rPr>
          <w:rFonts w:ascii="Times New Roman" w:hAnsi="Times New Roman" w:cs="Times New Roman"/>
          <w:sz w:val="24"/>
          <w:szCs w:val="24"/>
        </w:rPr>
        <w:t xml:space="preserve">ing her abdomen to </w:t>
      </w:r>
      <w:commentRangeStart w:id="32"/>
      <w:r w:rsidR="00FA3882">
        <w:rPr>
          <w:rFonts w:ascii="Times New Roman" w:hAnsi="Times New Roman" w:cs="Times New Roman"/>
          <w:sz w:val="24"/>
          <w:szCs w:val="24"/>
        </w:rPr>
        <w:t>f</w:t>
      </w:r>
      <w:r w:rsidR="00B011C9">
        <w:rPr>
          <w:rFonts w:ascii="Times New Roman" w:hAnsi="Times New Roman" w:cs="Times New Roman"/>
          <w:sz w:val="24"/>
          <w:szCs w:val="24"/>
        </w:rPr>
        <w:t>o</w:t>
      </w:r>
      <w:r w:rsidR="00FA3882">
        <w:rPr>
          <w:rFonts w:ascii="Times New Roman" w:hAnsi="Times New Roman" w:cs="Times New Roman"/>
          <w:sz w:val="24"/>
          <w:szCs w:val="24"/>
        </w:rPr>
        <w:t>r</w:t>
      </w:r>
      <w:r w:rsidR="00B011C9">
        <w:rPr>
          <w:rFonts w:ascii="Times New Roman" w:hAnsi="Times New Roman" w:cs="Times New Roman"/>
          <w:sz w:val="24"/>
          <w:szCs w:val="24"/>
        </w:rPr>
        <w:t xml:space="preserve">m </w:t>
      </w:r>
      <w:ins w:id="33" w:author="Ken Cheng" w:date="2018-04-14T13:53:00Z">
        <w:r w:rsidR="002A452A">
          <w:rPr>
            <w:rFonts w:ascii="Times New Roman" w:hAnsi="Times New Roman" w:cs="Times New Roman"/>
            <w:sz w:val="24"/>
            <w:szCs w:val="24"/>
          </w:rPr>
          <w:t xml:space="preserve">a </w:t>
        </w:r>
      </w:ins>
      <w:r w:rsidR="00B011C9">
        <w:rPr>
          <w:rFonts w:ascii="Times New Roman" w:hAnsi="Times New Roman" w:cs="Times New Roman"/>
          <w:sz w:val="24"/>
          <w:szCs w:val="24"/>
        </w:rPr>
        <w:t>wheel</w:t>
      </w:r>
      <w:commentRangeEnd w:id="32"/>
      <w:r w:rsidR="002A452A">
        <w:rPr>
          <w:rStyle w:val="CommentReference"/>
        </w:rPr>
        <w:commentReference w:id="32"/>
      </w:r>
      <w:r w:rsidR="00B011C9">
        <w:rPr>
          <w:rFonts w:ascii="Times New Roman" w:hAnsi="Times New Roman" w:cs="Times New Roman"/>
          <w:sz w:val="24"/>
          <w:szCs w:val="24"/>
        </w:rPr>
        <w:t xml:space="preserve"> to </w:t>
      </w:r>
      <w:r>
        <w:rPr>
          <w:rFonts w:ascii="Times New Roman" w:hAnsi="Times New Roman" w:cs="Times New Roman"/>
          <w:sz w:val="24"/>
          <w:szCs w:val="24"/>
        </w:rPr>
        <w:t xml:space="preserve">receive </w:t>
      </w:r>
      <w:r w:rsidR="00B011C9">
        <w:rPr>
          <w:rFonts w:ascii="Times New Roman" w:hAnsi="Times New Roman" w:cs="Times New Roman"/>
          <w:sz w:val="24"/>
          <w:szCs w:val="24"/>
        </w:rPr>
        <w:t xml:space="preserve">the </w:t>
      </w:r>
      <w:r>
        <w:rPr>
          <w:rFonts w:ascii="Times New Roman" w:hAnsi="Times New Roman" w:cs="Times New Roman"/>
          <w:sz w:val="24"/>
          <w:szCs w:val="24"/>
        </w:rPr>
        <w:t>sperm. Female</w:t>
      </w:r>
      <w:ins w:id="34" w:author="Ken Cheng" w:date="2018-04-14T13:53:00Z">
        <w:r w:rsidR="002A452A">
          <w:rPr>
            <w:rFonts w:ascii="Times New Roman" w:hAnsi="Times New Roman" w:cs="Times New Roman"/>
            <w:sz w:val="24"/>
            <w:szCs w:val="24"/>
          </w:rPr>
          <w:t>s</w:t>
        </w:r>
      </w:ins>
      <w:r>
        <w:rPr>
          <w:rFonts w:ascii="Times New Roman" w:hAnsi="Times New Roman" w:cs="Times New Roman"/>
          <w:sz w:val="24"/>
          <w:szCs w:val="24"/>
        </w:rPr>
        <w:t xml:space="preserve"> can show resistance in this stage </w:t>
      </w:r>
      <w:r w:rsidR="00B92630">
        <w:rPr>
          <w:rFonts w:ascii="Times New Roman" w:hAnsi="Times New Roman" w:cs="Times New Roman"/>
          <w:sz w:val="24"/>
          <w:szCs w:val="24"/>
        </w:rPr>
        <w:t>by delaying wheel formation or</w:t>
      </w:r>
      <w:r>
        <w:rPr>
          <w:rFonts w:ascii="Times New Roman" w:hAnsi="Times New Roman" w:cs="Times New Roman"/>
          <w:sz w:val="24"/>
          <w:szCs w:val="24"/>
        </w:rPr>
        <w:t xml:space="preserve"> even </w:t>
      </w:r>
      <w:r w:rsidR="00B92630">
        <w:rPr>
          <w:rFonts w:ascii="Times New Roman" w:hAnsi="Times New Roman" w:cs="Times New Roman"/>
          <w:sz w:val="24"/>
          <w:szCs w:val="24"/>
        </w:rPr>
        <w:t>by dissociating</w:t>
      </w:r>
      <w:r>
        <w:rPr>
          <w:rFonts w:ascii="Times New Roman" w:hAnsi="Times New Roman" w:cs="Times New Roman"/>
          <w:sz w:val="24"/>
          <w:szCs w:val="24"/>
        </w:rPr>
        <w:t xml:space="preserve"> from the wheel.</w:t>
      </w:r>
      <w:r w:rsidR="00587732">
        <w:rPr>
          <w:rFonts w:ascii="Times New Roman" w:hAnsi="Times New Roman" w:cs="Times New Roman"/>
          <w:sz w:val="24"/>
          <w:szCs w:val="24"/>
        </w:rPr>
        <w:t xml:space="preserve"> </w:t>
      </w:r>
      <w:r w:rsidR="005452A8">
        <w:rPr>
          <w:rFonts w:ascii="Times New Roman" w:hAnsi="Times New Roman" w:cs="Times New Roman"/>
          <w:sz w:val="24"/>
          <w:szCs w:val="24"/>
        </w:rPr>
        <w:t xml:space="preserve">In the presence of such strong female </w:t>
      </w:r>
      <w:commentRangeStart w:id="35"/>
      <w:r w:rsidR="005452A8">
        <w:rPr>
          <w:rFonts w:ascii="Times New Roman" w:hAnsi="Times New Roman" w:cs="Times New Roman"/>
          <w:sz w:val="24"/>
          <w:szCs w:val="24"/>
        </w:rPr>
        <w:t>choice</w:t>
      </w:r>
      <w:commentRangeEnd w:id="35"/>
      <w:r w:rsidR="002A452A">
        <w:rPr>
          <w:rStyle w:val="CommentReference"/>
        </w:rPr>
        <w:commentReference w:id="35"/>
      </w:r>
      <w:r w:rsidR="005452A8">
        <w:rPr>
          <w:rFonts w:ascii="Times New Roman" w:hAnsi="Times New Roman" w:cs="Times New Roman"/>
          <w:sz w:val="24"/>
          <w:szCs w:val="24"/>
        </w:rPr>
        <w:t xml:space="preserve">, </w:t>
      </w:r>
      <w:r w:rsidR="00CA69F3">
        <w:rPr>
          <w:rFonts w:ascii="Times New Roman" w:hAnsi="Times New Roman" w:cs="Times New Roman"/>
          <w:sz w:val="24"/>
          <w:szCs w:val="24"/>
        </w:rPr>
        <w:t xml:space="preserve">a </w:t>
      </w:r>
      <w:r w:rsidR="005452A8">
        <w:rPr>
          <w:rFonts w:ascii="Times New Roman" w:hAnsi="Times New Roman" w:cs="Times New Roman"/>
          <w:sz w:val="24"/>
          <w:szCs w:val="24"/>
        </w:rPr>
        <w:t xml:space="preserve">female </w:t>
      </w:r>
      <w:r w:rsidR="00CA69F3">
        <w:rPr>
          <w:rFonts w:ascii="Times New Roman" w:hAnsi="Times New Roman" w:cs="Times New Roman"/>
          <w:sz w:val="24"/>
          <w:szCs w:val="24"/>
        </w:rPr>
        <w:t>might</w:t>
      </w:r>
      <w:r w:rsidR="005452A8">
        <w:rPr>
          <w:rFonts w:ascii="Times New Roman" w:hAnsi="Times New Roman" w:cs="Times New Roman"/>
          <w:sz w:val="24"/>
          <w:szCs w:val="24"/>
        </w:rPr>
        <w:t xml:space="preserve"> be able to reject </w:t>
      </w:r>
      <w:r w:rsidR="00CA69F3">
        <w:rPr>
          <w:rFonts w:ascii="Times New Roman" w:hAnsi="Times New Roman" w:cs="Times New Roman"/>
          <w:sz w:val="24"/>
          <w:szCs w:val="24"/>
        </w:rPr>
        <w:t xml:space="preserve">the </w:t>
      </w:r>
      <w:r w:rsidR="005452A8">
        <w:rPr>
          <w:rFonts w:ascii="Times New Roman" w:hAnsi="Times New Roman" w:cs="Times New Roman"/>
          <w:sz w:val="24"/>
          <w:szCs w:val="24"/>
        </w:rPr>
        <w:t>unwan</w:t>
      </w:r>
      <w:r w:rsidR="00B011C9">
        <w:rPr>
          <w:rFonts w:ascii="Times New Roman" w:hAnsi="Times New Roman" w:cs="Times New Roman"/>
          <w:sz w:val="24"/>
          <w:szCs w:val="24"/>
        </w:rPr>
        <w:t xml:space="preserve">ted males. </w:t>
      </w:r>
      <w:del w:id="36" w:author="Ken Cheng" w:date="2018-04-14T13:54:00Z">
        <w:r w:rsidR="00B011C9" w:rsidDel="002A452A">
          <w:rPr>
            <w:rFonts w:ascii="Times New Roman" w:hAnsi="Times New Roman" w:cs="Times New Roman"/>
            <w:sz w:val="24"/>
            <w:szCs w:val="24"/>
          </w:rPr>
          <w:delText>In this</w:delText>
        </w:r>
      </w:del>
      <w:ins w:id="37" w:author="Ken Cheng" w:date="2018-04-14T13:54:00Z">
        <w:r w:rsidR="002A452A">
          <w:rPr>
            <w:rFonts w:ascii="Times New Roman" w:hAnsi="Times New Roman" w:cs="Times New Roman"/>
            <w:sz w:val="24"/>
            <w:szCs w:val="24"/>
          </w:rPr>
          <w:t>Under these</w:t>
        </w:r>
      </w:ins>
      <w:r w:rsidR="00B011C9">
        <w:rPr>
          <w:rFonts w:ascii="Times New Roman" w:hAnsi="Times New Roman" w:cs="Times New Roman"/>
          <w:sz w:val="24"/>
          <w:szCs w:val="24"/>
        </w:rPr>
        <w:t xml:space="preserve"> circumstance</w:t>
      </w:r>
      <w:ins w:id="38" w:author="Ken Cheng" w:date="2018-04-14T13:55:00Z">
        <w:r w:rsidR="002A452A">
          <w:rPr>
            <w:rFonts w:ascii="Times New Roman" w:hAnsi="Times New Roman" w:cs="Times New Roman"/>
            <w:sz w:val="24"/>
            <w:szCs w:val="24"/>
          </w:rPr>
          <w:t>s</w:t>
        </w:r>
      </w:ins>
      <w:r w:rsidR="005452A8">
        <w:rPr>
          <w:rFonts w:ascii="Times New Roman" w:hAnsi="Times New Roman" w:cs="Times New Roman"/>
          <w:sz w:val="24"/>
          <w:szCs w:val="24"/>
        </w:rPr>
        <w:t>, sexual</w:t>
      </w:r>
      <w:ins w:id="39" w:author="Ken Cheng" w:date="2018-04-14T13:55:00Z">
        <w:r w:rsidR="002A452A">
          <w:rPr>
            <w:rFonts w:ascii="Times New Roman" w:hAnsi="Times New Roman" w:cs="Times New Roman"/>
            <w:sz w:val="24"/>
            <w:szCs w:val="24"/>
          </w:rPr>
          <w:t>ly</w:t>
        </w:r>
      </w:ins>
      <w:r w:rsidR="005452A8">
        <w:rPr>
          <w:rFonts w:ascii="Times New Roman" w:hAnsi="Times New Roman" w:cs="Times New Roman"/>
          <w:sz w:val="24"/>
          <w:szCs w:val="24"/>
        </w:rPr>
        <w:t xml:space="preserve"> dimorphic ornamental </w:t>
      </w:r>
      <w:r w:rsidR="001254D6">
        <w:rPr>
          <w:rFonts w:ascii="Times New Roman" w:hAnsi="Times New Roman" w:cs="Times New Roman"/>
          <w:sz w:val="24"/>
          <w:szCs w:val="24"/>
        </w:rPr>
        <w:t>colour</w:t>
      </w:r>
      <w:r w:rsidR="005452A8">
        <w:rPr>
          <w:rFonts w:ascii="Times New Roman" w:hAnsi="Times New Roman" w:cs="Times New Roman"/>
          <w:sz w:val="24"/>
          <w:szCs w:val="24"/>
        </w:rPr>
        <w:t xml:space="preserve">ation can evolve from </w:t>
      </w:r>
      <w:commentRangeStart w:id="40"/>
      <w:r w:rsidR="00B92630">
        <w:rPr>
          <w:rFonts w:ascii="Times New Roman" w:hAnsi="Times New Roman" w:cs="Times New Roman"/>
          <w:sz w:val="24"/>
          <w:szCs w:val="24"/>
        </w:rPr>
        <w:t xml:space="preserve">female </w:t>
      </w:r>
      <w:r w:rsidR="005452A8">
        <w:rPr>
          <w:rFonts w:ascii="Times New Roman" w:hAnsi="Times New Roman" w:cs="Times New Roman"/>
          <w:sz w:val="24"/>
          <w:szCs w:val="24"/>
        </w:rPr>
        <w:t>preferences</w:t>
      </w:r>
      <w:commentRangeEnd w:id="40"/>
      <w:r w:rsidR="002A452A">
        <w:rPr>
          <w:rStyle w:val="CommentReference"/>
        </w:rPr>
        <w:commentReference w:id="40"/>
      </w:r>
      <w:r w:rsidR="005452A8">
        <w:rPr>
          <w:rFonts w:ascii="Times New Roman" w:hAnsi="Times New Roman" w:cs="Times New Roman"/>
          <w:sz w:val="24"/>
          <w:szCs w:val="24"/>
        </w:rPr>
        <w:t xml:space="preserve">. </w:t>
      </w:r>
      <w:commentRangeStart w:id="41"/>
      <w:r w:rsidR="005452A8">
        <w:rPr>
          <w:rFonts w:ascii="Times New Roman" w:hAnsi="Times New Roman" w:cs="Times New Roman"/>
          <w:sz w:val="24"/>
          <w:szCs w:val="24"/>
        </w:rPr>
        <w:t>Although intriguing</w:t>
      </w:r>
      <w:ins w:id="42" w:author="Ken Cheng" w:date="2018-04-14T13:55:00Z">
        <w:r w:rsidR="002A452A">
          <w:rPr>
            <w:rFonts w:ascii="Times New Roman" w:hAnsi="Times New Roman" w:cs="Times New Roman"/>
            <w:sz w:val="24"/>
            <w:szCs w:val="24"/>
          </w:rPr>
          <w:t>,</w:t>
        </w:r>
      </w:ins>
      <w:commentRangeEnd w:id="41"/>
      <w:ins w:id="43" w:author="Ken Cheng" w:date="2018-04-14T13:56:00Z">
        <w:r w:rsidR="002A452A">
          <w:rPr>
            <w:rStyle w:val="CommentReference"/>
          </w:rPr>
          <w:commentReference w:id="41"/>
        </w:r>
      </w:ins>
      <w:r w:rsidR="005452A8">
        <w:rPr>
          <w:rFonts w:ascii="Times New Roman" w:hAnsi="Times New Roman" w:cs="Times New Roman"/>
          <w:sz w:val="24"/>
          <w:szCs w:val="24"/>
        </w:rPr>
        <w:t xml:space="preserve"> female preferences for male </w:t>
      </w:r>
      <w:r w:rsidR="001254D6">
        <w:rPr>
          <w:rFonts w:ascii="Times New Roman" w:hAnsi="Times New Roman" w:cs="Times New Roman"/>
          <w:sz w:val="24"/>
          <w:szCs w:val="24"/>
        </w:rPr>
        <w:t>colour</w:t>
      </w:r>
      <w:r w:rsidR="005452A8">
        <w:rPr>
          <w:rFonts w:ascii="Times New Roman" w:hAnsi="Times New Roman" w:cs="Times New Roman"/>
          <w:sz w:val="24"/>
          <w:szCs w:val="24"/>
        </w:rPr>
        <w:t xml:space="preserve">ation </w:t>
      </w:r>
      <w:r w:rsidR="00B92630">
        <w:rPr>
          <w:rFonts w:ascii="Times New Roman" w:hAnsi="Times New Roman" w:cs="Times New Roman"/>
          <w:sz w:val="24"/>
          <w:szCs w:val="24"/>
        </w:rPr>
        <w:t>is yet to be tested in damselflies</w:t>
      </w:r>
      <w:r w:rsidR="005452A8">
        <w:rPr>
          <w:rFonts w:ascii="Times New Roman" w:hAnsi="Times New Roman" w:cs="Times New Roman"/>
          <w:sz w:val="24"/>
          <w:szCs w:val="24"/>
        </w:rPr>
        <w:t xml:space="preserve">.  </w:t>
      </w:r>
    </w:p>
    <w:p w14:paraId="489BB1FA" w14:textId="61245350" w:rsidR="00895394" w:rsidRDefault="00ED004F" w:rsidP="00454F78">
      <w:pPr>
        <w:spacing w:line="480" w:lineRule="auto"/>
        <w:jc w:val="both"/>
        <w:rPr>
          <w:rFonts w:ascii="Times New Roman" w:hAnsi="Times New Roman" w:cs="Times New Roman"/>
          <w:sz w:val="24"/>
          <w:szCs w:val="24"/>
        </w:rPr>
      </w:pPr>
      <w:r w:rsidRPr="00ED004F">
        <w:rPr>
          <w:rFonts w:ascii="Times New Roman" w:hAnsi="Times New Roman" w:cs="Times New Roman"/>
          <w:sz w:val="24"/>
          <w:szCs w:val="24"/>
        </w:rPr>
        <w:t xml:space="preserve">In </w:t>
      </w:r>
      <w:r w:rsidRPr="00ED004F">
        <w:rPr>
          <w:rFonts w:ascii="Times New Roman" w:hAnsi="Times New Roman" w:cs="Times New Roman"/>
          <w:i/>
          <w:sz w:val="24"/>
          <w:szCs w:val="24"/>
        </w:rPr>
        <w:t>Xanthagrion erythroneurum</w:t>
      </w:r>
      <w:r w:rsidR="00B011C9">
        <w:rPr>
          <w:rFonts w:ascii="Times New Roman" w:hAnsi="Times New Roman" w:cs="Times New Roman"/>
          <w:i/>
          <w:sz w:val="24"/>
          <w:szCs w:val="24"/>
        </w:rPr>
        <w:t xml:space="preserve"> </w:t>
      </w:r>
      <w:r w:rsidR="00B011C9">
        <w:rPr>
          <w:rFonts w:ascii="Times New Roman" w:hAnsi="Times New Roman" w:cs="Times New Roman"/>
          <w:sz w:val="24"/>
          <w:szCs w:val="24"/>
        </w:rPr>
        <w:t>damselfl</w:t>
      </w:r>
      <w:ins w:id="45" w:author="Ken Cheng" w:date="2018-04-14T14:53:00Z">
        <w:r w:rsidR="00565918">
          <w:rPr>
            <w:rFonts w:ascii="Times New Roman" w:hAnsi="Times New Roman" w:cs="Times New Roman"/>
            <w:sz w:val="24"/>
            <w:szCs w:val="24"/>
          </w:rPr>
          <w:t>ies</w:t>
        </w:r>
      </w:ins>
      <w:del w:id="46" w:author="Ken Cheng" w:date="2018-04-14T14:53:00Z">
        <w:r w:rsidR="00B011C9" w:rsidDel="00565918">
          <w:rPr>
            <w:rFonts w:ascii="Times New Roman" w:hAnsi="Times New Roman" w:cs="Times New Roman"/>
            <w:sz w:val="24"/>
            <w:szCs w:val="24"/>
          </w:rPr>
          <w:delText>y</w:delText>
        </w:r>
      </w:del>
      <w:r>
        <w:rPr>
          <w:rFonts w:ascii="Times New Roman" w:hAnsi="Times New Roman" w:cs="Times New Roman"/>
          <w:sz w:val="24"/>
          <w:szCs w:val="24"/>
        </w:rPr>
        <w:t>, adult males</w:t>
      </w:r>
      <w:r w:rsidRPr="00ED004F">
        <w:rPr>
          <w:rFonts w:ascii="Times New Roman" w:hAnsi="Times New Roman" w:cs="Times New Roman"/>
          <w:sz w:val="24"/>
          <w:szCs w:val="24"/>
        </w:rPr>
        <w:t xml:space="preserve"> have two blue bands on </w:t>
      </w:r>
      <w:r>
        <w:rPr>
          <w:rFonts w:ascii="Times New Roman" w:hAnsi="Times New Roman" w:cs="Times New Roman"/>
          <w:sz w:val="24"/>
          <w:szCs w:val="24"/>
        </w:rPr>
        <w:t xml:space="preserve">the dorsum of </w:t>
      </w:r>
      <w:r w:rsidRPr="00ED004F">
        <w:rPr>
          <w:rFonts w:ascii="Times New Roman" w:hAnsi="Times New Roman" w:cs="Times New Roman"/>
          <w:sz w:val="24"/>
          <w:szCs w:val="24"/>
        </w:rPr>
        <w:t>abdominal segments 8 and 9</w:t>
      </w:r>
      <w:r w:rsidR="00B011C9">
        <w:rPr>
          <w:rFonts w:ascii="Times New Roman" w:hAnsi="Times New Roman" w:cs="Times New Roman"/>
          <w:sz w:val="24"/>
          <w:szCs w:val="24"/>
        </w:rPr>
        <w:t>,</w:t>
      </w:r>
      <w:r w:rsidRPr="00ED004F">
        <w:rPr>
          <w:rFonts w:ascii="Times New Roman" w:hAnsi="Times New Roman" w:cs="Times New Roman"/>
          <w:sz w:val="24"/>
          <w:szCs w:val="24"/>
        </w:rPr>
        <w:t xml:space="preserve"> (S8 and S9) </w:t>
      </w:r>
      <w:r>
        <w:rPr>
          <w:rFonts w:ascii="Times New Roman" w:hAnsi="Times New Roman" w:cs="Times New Roman"/>
          <w:sz w:val="24"/>
          <w:szCs w:val="24"/>
        </w:rPr>
        <w:t>where</w:t>
      </w:r>
      <w:r w:rsidR="00B011C9">
        <w:rPr>
          <w:rFonts w:ascii="Times New Roman" w:hAnsi="Times New Roman" w:cs="Times New Roman"/>
          <w:sz w:val="24"/>
          <w:szCs w:val="24"/>
        </w:rPr>
        <w:t>as</w:t>
      </w:r>
      <w:r w:rsidR="00CA69F3">
        <w:rPr>
          <w:rFonts w:ascii="Times New Roman" w:hAnsi="Times New Roman" w:cs="Times New Roman"/>
          <w:sz w:val="24"/>
          <w:szCs w:val="24"/>
        </w:rPr>
        <w:t xml:space="preserve"> the female</w:t>
      </w:r>
      <w:ins w:id="47" w:author="Ken Cheng" w:date="2018-04-14T14:53:00Z">
        <w:r w:rsidR="00565918">
          <w:rPr>
            <w:rFonts w:ascii="Times New Roman" w:hAnsi="Times New Roman" w:cs="Times New Roman"/>
            <w:sz w:val="24"/>
            <w:szCs w:val="24"/>
          </w:rPr>
          <w:t>s</w:t>
        </w:r>
      </w:ins>
      <w:r w:rsidR="00CA69F3">
        <w:rPr>
          <w:rFonts w:ascii="Times New Roman" w:hAnsi="Times New Roman" w:cs="Times New Roman"/>
          <w:sz w:val="24"/>
          <w:szCs w:val="24"/>
        </w:rPr>
        <w:t xml:space="preserve"> do</w:t>
      </w:r>
      <w:del w:id="48" w:author="Ken Cheng" w:date="2018-04-14T14:53:00Z">
        <w:r w:rsidR="00CA69F3" w:rsidDel="00565918">
          <w:rPr>
            <w:rFonts w:ascii="Times New Roman" w:hAnsi="Times New Roman" w:cs="Times New Roman"/>
            <w:sz w:val="24"/>
            <w:szCs w:val="24"/>
          </w:rPr>
          <w:delText>es</w:delText>
        </w:r>
      </w:del>
      <w:r w:rsidR="00CA69F3">
        <w:rPr>
          <w:rFonts w:ascii="Times New Roman" w:hAnsi="Times New Roman" w:cs="Times New Roman"/>
          <w:sz w:val="24"/>
          <w:szCs w:val="24"/>
        </w:rPr>
        <w:t xml:space="preserve"> not have these</w:t>
      </w:r>
      <w:r>
        <w:rPr>
          <w:rFonts w:ascii="Times New Roman" w:hAnsi="Times New Roman" w:cs="Times New Roman"/>
          <w:sz w:val="24"/>
          <w:szCs w:val="24"/>
        </w:rPr>
        <w:t xml:space="preserve"> bands </w:t>
      </w:r>
      <w:r w:rsidR="004E4899">
        <w:rPr>
          <w:rFonts w:ascii="Times New Roman" w:hAnsi="Times New Roman" w:cs="Times New Roman"/>
          <w:sz w:val="24"/>
          <w:szCs w:val="24"/>
        </w:rPr>
        <w:t>(Figure 1a-</w:t>
      </w:r>
      <w:r w:rsidRPr="00ED004F">
        <w:rPr>
          <w:rFonts w:ascii="Times New Roman" w:hAnsi="Times New Roman" w:cs="Times New Roman"/>
          <w:sz w:val="24"/>
          <w:szCs w:val="24"/>
        </w:rPr>
        <w:t>b). We</w:t>
      </w:r>
      <w:r>
        <w:rPr>
          <w:rFonts w:ascii="Times New Roman" w:hAnsi="Times New Roman" w:cs="Times New Roman"/>
          <w:sz w:val="24"/>
          <w:szCs w:val="24"/>
        </w:rPr>
        <w:t xml:space="preserve"> aim t</w:t>
      </w:r>
      <w:r w:rsidR="00B011C9">
        <w:rPr>
          <w:rFonts w:ascii="Times New Roman" w:hAnsi="Times New Roman" w:cs="Times New Roman"/>
          <w:sz w:val="24"/>
          <w:szCs w:val="24"/>
        </w:rPr>
        <w:t>o determine the function of the</w:t>
      </w:r>
      <w:r>
        <w:rPr>
          <w:rFonts w:ascii="Times New Roman" w:hAnsi="Times New Roman" w:cs="Times New Roman"/>
          <w:sz w:val="24"/>
          <w:szCs w:val="24"/>
        </w:rPr>
        <w:t xml:space="preserve"> male-limited blue bands in </w:t>
      </w:r>
      <w:r w:rsidR="00334101">
        <w:rPr>
          <w:rFonts w:ascii="Times New Roman" w:hAnsi="Times New Roman" w:cs="Times New Roman"/>
          <w:sz w:val="24"/>
          <w:szCs w:val="24"/>
        </w:rPr>
        <w:t>this damselfly</w:t>
      </w:r>
      <w:r w:rsidR="00CA69F3">
        <w:rPr>
          <w:rFonts w:ascii="Times New Roman" w:hAnsi="Times New Roman" w:cs="Times New Roman"/>
          <w:sz w:val="24"/>
          <w:szCs w:val="24"/>
        </w:rPr>
        <w:t xml:space="preserve"> by</w:t>
      </w:r>
      <w:r>
        <w:rPr>
          <w:rFonts w:ascii="Times New Roman" w:hAnsi="Times New Roman" w:cs="Times New Roman"/>
          <w:sz w:val="24"/>
          <w:szCs w:val="24"/>
        </w:rPr>
        <w:t xml:space="preserve"> experimentally test</w:t>
      </w:r>
      <w:r w:rsidR="00CA69F3">
        <w:rPr>
          <w:rFonts w:ascii="Times New Roman" w:hAnsi="Times New Roman" w:cs="Times New Roman"/>
          <w:sz w:val="24"/>
          <w:szCs w:val="24"/>
        </w:rPr>
        <w:t>ing</w:t>
      </w:r>
      <w:r>
        <w:rPr>
          <w:rFonts w:ascii="Times New Roman" w:hAnsi="Times New Roman" w:cs="Times New Roman"/>
          <w:sz w:val="24"/>
          <w:szCs w:val="24"/>
        </w:rPr>
        <w:t xml:space="preserve"> both </w:t>
      </w:r>
      <w:r w:rsidR="00B011C9">
        <w:rPr>
          <w:rFonts w:ascii="Times New Roman" w:hAnsi="Times New Roman" w:cs="Times New Roman"/>
          <w:sz w:val="24"/>
          <w:szCs w:val="24"/>
        </w:rPr>
        <w:t xml:space="preserve">the </w:t>
      </w:r>
      <w:r w:rsidR="00C76FFE">
        <w:rPr>
          <w:rFonts w:ascii="Times New Roman" w:hAnsi="Times New Roman" w:cs="Times New Roman"/>
          <w:sz w:val="24"/>
          <w:szCs w:val="24"/>
        </w:rPr>
        <w:t>sexual selection</w:t>
      </w:r>
      <w:r>
        <w:rPr>
          <w:rFonts w:ascii="Times New Roman" w:hAnsi="Times New Roman" w:cs="Times New Roman"/>
          <w:sz w:val="24"/>
          <w:szCs w:val="24"/>
        </w:rPr>
        <w:t xml:space="preserve"> hypothesis and </w:t>
      </w:r>
      <w:r w:rsidR="00B011C9">
        <w:rPr>
          <w:rFonts w:ascii="Times New Roman" w:hAnsi="Times New Roman" w:cs="Times New Roman"/>
          <w:sz w:val="24"/>
          <w:szCs w:val="24"/>
        </w:rPr>
        <w:t xml:space="preserve">the </w:t>
      </w:r>
      <w:r w:rsidRPr="00895394">
        <w:rPr>
          <w:rFonts w:ascii="Times New Roman" w:hAnsi="Times New Roman" w:cs="Times New Roman"/>
          <w:sz w:val="24"/>
          <w:szCs w:val="24"/>
        </w:rPr>
        <w:t>antiharassment</w:t>
      </w:r>
      <w:r>
        <w:rPr>
          <w:rFonts w:ascii="Times New Roman" w:hAnsi="Times New Roman" w:cs="Times New Roman"/>
          <w:sz w:val="24"/>
          <w:szCs w:val="24"/>
        </w:rPr>
        <w:t xml:space="preserve"> aposematic hypothesis. </w:t>
      </w:r>
      <w:r w:rsidR="00B011C9">
        <w:rPr>
          <w:rFonts w:ascii="Times New Roman" w:hAnsi="Times New Roman" w:cs="Times New Roman"/>
          <w:sz w:val="24"/>
          <w:szCs w:val="24"/>
        </w:rPr>
        <w:t>If the</w:t>
      </w:r>
      <w:r w:rsidR="00C76FFE">
        <w:rPr>
          <w:rFonts w:ascii="Times New Roman" w:hAnsi="Times New Roman" w:cs="Times New Roman"/>
          <w:sz w:val="24"/>
          <w:szCs w:val="24"/>
        </w:rPr>
        <w:t xml:space="preserve"> male specific blue bands </w:t>
      </w:r>
      <w:r w:rsidR="00B011C9">
        <w:rPr>
          <w:rFonts w:ascii="Times New Roman" w:hAnsi="Times New Roman" w:cs="Times New Roman"/>
          <w:sz w:val="24"/>
          <w:szCs w:val="24"/>
        </w:rPr>
        <w:t>evolved</w:t>
      </w:r>
      <w:r w:rsidR="00C76FFE">
        <w:rPr>
          <w:rFonts w:ascii="Times New Roman" w:hAnsi="Times New Roman" w:cs="Times New Roman"/>
          <w:sz w:val="24"/>
          <w:szCs w:val="24"/>
        </w:rPr>
        <w:t xml:space="preserve"> through </w:t>
      </w:r>
      <w:r w:rsidR="00B92630">
        <w:rPr>
          <w:rFonts w:ascii="Times New Roman" w:hAnsi="Times New Roman" w:cs="Times New Roman"/>
          <w:sz w:val="24"/>
          <w:szCs w:val="24"/>
        </w:rPr>
        <w:t>female preferences, we predict</w:t>
      </w:r>
      <w:r w:rsidR="00C76FFE">
        <w:rPr>
          <w:rFonts w:ascii="Times New Roman" w:hAnsi="Times New Roman" w:cs="Times New Roman"/>
          <w:sz w:val="24"/>
          <w:szCs w:val="24"/>
        </w:rPr>
        <w:t xml:space="preserve"> </w:t>
      </w:r>
      <w:r w:rsidR="00B011C9">
        <w:rPr>
          <w:rFonts w:ascii="Times New Roman" w:hAnsi="Times New Roman" w:cs="Times New Roman"/>
          <w:sz w:val="24"/>
          <w:szCs w:val="24"/>
        </w:rPr>
        <w:t xml:space="preserve">that </w:t>
      </w:r>
      <w:r w:rsidR="00C76FFE">
        <w:rPr>
          <w:rFonts w:ascii="Times New Roman" w:hAnsi="Times New Roman" w:cs="Times New Roman"/>
          <w:sz w:val="24"/>
          <w:szCs w:val="24"/>
        </w:rPr>
        <w:t xml:space="preserve">mating success of a male with blue bands will be higher than the success of </w:t>
      </w:r>
      <w:r w:rsidR="00334101">
        <w:rPr>
          <w:rFonts w:ascii="Times New Roman" w:hAnsi="Times New Roman" w:cs="Times New Roman"/>
          <w:sz w:val="24"/>
          <w:szCs w:val="24"/>
        </w:rPr>
        <w:t>a male</w:t>
      </w:r>
      <w:r w:rsidR="00C76FFE">
        <w:rPr>
          <w:rFonts w:ascii="Times New Roman" w:hAnsi="Times New Roman" w:cs="Times New Roman"/>
          <w:sz w:val="24"/>
          <w:szCs w:val="24"/>
        </w:rPr>
        <w:t xml:space="preserve"> without them. </w:t>
      </w:r>
      <w:r w:rsidR="00C76FFE">
        <w:rPr>
          <w:rFonts w:ascii="Times New Roman" w:hAnsi="Times New Roman" w:cs="Times New Roman"/>
          <w:sz w:val="24"/>
          <w:szCs w:val="24"/>
        </w:rPr>
        <w:lastRenderedPageBreak/>
        <w:t>On the other hand, if blue ban</w:t>
      </w:r>
      <w:r w:rsidR="00B011C9">
        <w:rPr>
          <w:rFonts w:ascii="Times New Roman" w:hAnsi="Times New Roman" w:cs="Times New Roman"/>
          <w:sz w:val="24"/>
          <w:szCs w:val="24"/>
        </w:rPr>
        <w:t>ds function as an intrasexual</w:t>
      </w:r>
      <w:r w:rsidR="00C76FFE">
        <w:rPr>
          <w:rFonts w:ascii="Times New Roman" w:hAnsi="Times New Roman" w:cs="Times New Roman"/>
          <w:sz w:val="24"/>
          <w:szCs w:val="24"/>
        </w:rPr>
        <w:t xml:space="preserve"> </w:t>
      </w:r>
      <w:r w:rsidR="00B011C9">
        <w:rPr>
          <w:rFonts w:ascii="Times New Roman" w:hAnsi="Times New Roman" w:cs="Times New Roman"/>
          <w:sz w:val="24"/>
          <w:szCs w:val="24"/>
        </w:rPr>
        <w:t xml:space="preserve">aposematic </w:t>
      </w:r>
      <w:r w:rsidR="00C76FFE">
        <w:rPr>
          <w:rFonts w:ascii="Times New Roman" w:hAnsi="Times New Roman" w:cs="Times New Roman"/>
          <w:sz w:val="24"/>
          <w:szCs w:val="24"/>
        </w:rPr>
        <w:t>signal, the presence o</w:t>
      </w:r>
      <w:r w:rsidR="00B92630">
        <w:rPr>
          <w:rFonts w:ascii="Times New Roman" w:hAnsi="Times New Roman" w:cs="Times New Roman"/>
          <w:sz w:val="24"/>
          <w:szCs w:val="24"/>
        </w:rPr>
        <w:t>f the blue bands will drive off</w:t>
      </w:r>
      <w:r w:rsidR="003D5570">
        <w:rPr>
          <w:rFonts w:ascii="Times New Roman" w:hAnsi="Times New Roman" w:cs="Times New Roman"/>
          <w:sz w:val="24"/>
          <w:szCs w:val="24"/>
        </w:rPr>
        <w:t xml:space="preserve"> the mating desire of an approaching</w:t>
      </w:r>
      <w:r w:rsidR="00C76FFE">
        <w:rPr>
          <w:rFonts w:ascii="Times New Roman" w:hAnsi="Times New Roman" w:cs="Times New Roman"/>
          <w:sz w:val="24"/>
          <w:szCs w:val="24"/>
        </w:rPr>
        <w:t xml:space="preserve"> male. The best way to experimentally</w:t>
      </w:r>
      <w:r w:rsidR="003D5570">
        <w:rPr>
          <w:rFonts w:ascii="Times New Roman" w:hAnsi="Times New Roman" w:cs="Times New Roman"/>
          <w:sz w:val="24"/>
          <w:szCs w:val="24"/>
        </w:rPr>
        <w:t xml:space="preserve"> </w:t>
      </w:r>
      <w:r w:rsidR="00B92630">
        <w:rPr>
          <w:rFonts w:ascii="Times New Roman" w:hAnsi="Times New Roman" w:cs="Times New Roman"/>
          <w:sz w:val="24"/>
          <w:szCs w:val="24"/>
        </w:rPr>
        <w:t>validate this</w:t>
      </w:r>
      <w:r w:rsidR="003D5570">
        <w:rPr>
          <w:rFonts w:ascii="Times New Roman" w:hAnsi="Times New Roman" w:cs="Times New Roman"/>
          <w:sz w:val="24"/>
          <w:szCs w:val="24"/>
        </w:rPr>
        <w:t xml:space="preserve"> hypothesis is to paint</w:t>
      </w:r>
      <w:r w:rsidR="00CA69F3">
        <w:rPr>
          <w:rFonts w:ascii="Times New Roman" w:hAnsi="Times New Roman" w:cs="Times New Roman"/>
          <w:sz w:val="24"/>
          <w:szCs w:val="24"/>
        </w:rPr>
        <w:t xml:space="preserve"> the blue bands o</w:t>
      </w:r>
      <w:r w:rsidR="00C76FFE">
        <w:rPr>
          <w:rFonts w:ascii="Times New Roman" w:hAnsi="Times New Roman" w:cs="Times New Roman"/>
          <w:sz w:val="24"/>
          <w:szCs w:val="24"/>
        </w:rPr>
        <w:t>n female’s abdo</w:t>
      </w:r>
      <w:r w:rsidR="003D5570">
        <w:rPr>
          <w:rFonts w:ascii="Times New Roman" w:hAnsi="Times New Roman" w:cs="Times New Roman"/>
          <w:sz w:val="24"/>
          <w:szCs w:val="24"/>
        </w:rPr>
        <w:t>men and observe the</w:t>
      </w:r>
      <w:r w:rsidR="00C76FFE">
        <w:rPr>
          <w:rFonts w:ascii="Times New Roman" w:hAnsi="Times New Roman" w:cs="Times New Roman"/>
          <w:sz w:val="24"/>
          <w:szCs w:val="24"/>
        </w:rPr>
        <w:t xml:space="preserve"> mating decision of</w:t>
      </w:r>
      <w:r w:rsidR="003D5570">
        <w:rPr>
          <w:rFonts w:ascii="Times New Roman" w:hAnsi="Times New Roman" w:cs="Times New Roman"/>
          <w:sz w:val="24"/>
          <w:szCs w:val="24"/>
        </w:rPr>
        <w:t xml:space="preserve"> the approaching</w:t>
      </w:r>
      <w:r w:rsidR="00C76FFE">
        <w:rPr>
          <w:rFonts w:ascii="Times New Roman" w:hAnsi="Times New Roman" w:cs="Times New Roman"/>
          <w:sz w:val="24"/>
          <w:szCs w:val="24"/>
        </w:rPr>
        <w:t xml:space="preserve"> males. </w:t>
      </w:r>
      <w:r w:rsidRPr="00ED004F">
        <w:rPr>
          <w:rFonts w:ascii="Times New Roman" w:hAnsi="Times New Roman" w:cs="Times New Roman"/>
          <w:sz w:val="24"/>
          <w:szCs w:val="24"/>
        </w:rPr>
        <w:t xml:space="preserve">We predict that the presence of the blue bands will repel males and thus females bearing blue bands will be avoided, even though males are able to recognize females based on other female </w:t>
      </w:r>
      <w:commentRangeStart w:id="49"/>
      <w:r w:rsidRPr="00ED004F">
        <w:rPr>
          <w:rFonts w:ascii="Times New Roman" w:hAnsi="Times New Roman" w:cs="Times New Roman"/>
          <w:sz w:val="24"/>
          <w:szCs w:val="24"/>
        </w:rPr>
        <w:t>cues</w:t>
      </w:r>
      <w:commentRangeEnd w:id="49"/>
      <w:r w:rsidR="00A01A2D">
        <w:rPr>
          <w:rStyle w:val="CommentReference"/>
        </w:rPr>
        <w:commentReference w:id="49"/>
      </w:r>
      <w:r w:rsidR="00507AEF">
        <w:rPr>
          <w:rFonts w:ascii="Times New Roman" w:hAnsi="Times New Roman" w:cs="Times New Roman"/>
          <w:sz w:val="24"/>
          <w:szCs w:val="24"/>
        </w:rPr>
        <w:t>.</w:t>
      </w:r>
    </w:p>
    <w:p w14:paraId="1807AB13" w14:textId="77777777" w:rsidR="00895394" w:rsidRDefault="00895394" w:rsidP="00454F78">
      <w:pPr>
        <w:spacing w:line="480" w:lineRule="auto"/>
        <w:jc w:val="both"/>
        <w:rPr>
          <w:rFonts w:ascii="Times New Roman" w:hAnsi="Times New Roman" w:cs="Times New Roman"/>
          <w:sz w:val="24"/>
          <w:szCs w:val="24"/>
        </w:rPr>
      </w:pPr>
      <w:r>
        <w:rPr>
          <w:rFonts w:ascii="Times New Roman" w:hAnsi="Times New Roman" w:cs="Times New Roman"/>
          <w:sz w:val="24"/>
          <w:szCs w:val="24"/>
        </w:rPr>
        <w:t>Materials</w:t>
      </w:r>
      <w:r w:rsidR="000851E0">
        <w:rPr>
          <w:rFonts w:ascii="Times New Roman" w:hAnsi="Times New Roman" w:cs="Times New Roman"/>
          <w:sz w:val="24"/>
          <w:szCs w:val="24"/>
        </w:rPr>
        <w:t xml:space="preserve"> and Methods</w:t>
      </w:r>
    </w:p>
    <w:p w14:paraId="793AB6EA" w14:textId="77777777" w:rsidR="00B067E1" w:rsidRDefault="00B067E1"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Study species</w:t>
      </w:r>
    </w:p>
    <w:p w14:paraId="5C8825FE" w14:textId="6DB9B84B" w:rsidR="00B067E1" w:rsidRDefault="00B067E1" w:rsidP="00895394">
      <w:pPr>
        <w:spacing w:line="480" w:lineRule="auto"/>
        <w:jc w:val="both"/>
        <w:rPr>
          <w:rFonts w:ascii="Times New Roman" w:hAnsi="Times New Roman" w:cs="Times New Roman"/>
          <w:sz w:val="24"/>
          <w:szCs w:val="24"/>
        </w:rPr>
      </w:pPr>
      <w:del w:id="50" w:author="Ken Cheng" w:date="2018-04-14T15:06:00Z">
        <w:r w:rsidDel="00092DCA">
          <w:rPr>
            <w:rFonts w:ascii="Times New Roman" w:hAnsi="Times New Roman" w:cs="Times New Roman"/>
            <w:sz w:val="24"/>
            <w:szCs w:val="24"/>
          </w:rPr>
          <w:delText xml:space="preserve">The </w:delText>
        </w:r>
      </w:del>
      <w:r w:rsidR="00F70E6C">
        <w:rPr>
          <w:rFonts w:ascii="Times New Roman" w:hAnsi="Times New Roman" w:cs="Times New Roman"/>
          <w:i/>
          <w:sz w:val="24"/>
          <w:szCs w:val="24"/>
        </w:rPr>
        <w:t>Xanthagrion</w:t>
      </w:r>
      <w:r w:rsidRPr="005157C0">
        <w:rPr>
          <w:rFonts w:ascii="Times New Roman" w:hAnsi="Times New Roman" w:cs="Times New Roman"/>
          <w:i/>
          <w:sz w:val="24"/>
          <w:szCs w:val="24"/>
        </w:rPr>
        <w:t xml:space="preserve"> erythoneurum</w:t>
      </w:r>
      <w:ins w:id="51" w:author="Ken Cheng" w:date="2018-04-14T15:07:00Z">
        <w:r w:rsidR="00092DCA" w:rsidRPr="00092DCA">
          <w:rPr>
            <w:rFonts w:ascii="Times New Roman" w:hAnsi="Times New Roman" w:cs="Times New Roman"/>
            <w:sz w:val="24"/>
            <w:szCs w:val="24"/>
            <w:rPrChange w:id="52" w:author="Ken Cheng" w:date="2018-04-14T15:07:00Z">
              <w:rPr>
                <w:rFonts w:ascii="Times New Roman" w:hAnsi="Times New Roman" w:cs="Times New Roman"/>
                <w:i/>
                <w:sz w:val="24"/>
                <w:szCs w:val="24"/>
              </w:rPr>
            </w:rPrChange>
          </w:rPr>
          <w:t>,</w:t>
        </w:r>
      </w:ins>
      <w:r w:rsidR="00F70E6C">
        <w:rPr>
          <w:rFonts w:ascii="Times New Roman" w:hAnsi="Times New Roman" w:cs="Times New Roman"/>
          <w:sz w:val="24"/>
          <w:szCs w:val="24"/>
        </w:rPr>
        <w:t xml:space="preserve"> commonly known as</w:t>
      </w:r>
      <w:ins w:id="53" w:author="Ken Cheng" w:date="2018-04-14T15:07:00Z">
        <w:r w:rsidR="00092DCA">
          <w:rPr>
            <w:rFonts w:ascii="Times New Roman" w:hAnsi="Times New Roman" w:cs="Times New Roman"/>
            <w:sz w:val="24"/>
            <w:szCs w:val="24"/>
          </w:rPr>
          <w:t xml:space="preserve"> the</w:t>
        </w:r>
      </w:ins>
      <w:r w:rsidR="00F70E6C">
        <w:rPr>
          <w:rFonts w:ascii="Times New Roman" w:hAnsi="Times New Roman" w:cs="Times New Roman"/>
          <w:sz w:val="24"/>
          <w:szCs w:val="24"/>
        </w:rPr>
        <w:t xml:space="preserve"> Red and blue damselfly</w:t>
      </w:r>
      <w:ins w:id="54" w:author="Ken Cheng" w:date="2018-04-14T15:07:00Z">
        <w:r w:rsidR="00092DCA">
          <w:rPr>
            <w:rFonts w:ascii="Times New Roman" w:hAnsi="Times New Roman" w:cs="Times New Roman"/>
            <w:sz w:val="24"/>
            <w:szCs w:val="24"/>
          </w:rPr>
          <w:t>,</w:t>
        </w:r>
      </w:ins>
      <w:r>
        <w:rPr>
          <w:rFonts w:ascii="Times New Roman" w:hAnsi="Times New Roman" w:cs="Times New Roman"/>
          <w:i/>
          <w:sz w:val="24"/>
          <w:szCs w:val="24"/>
        </w:rPr>
        <w:t xml:space="preserve"> </w:t>
      </w:r>
      <w:r>
        <w:rPr>
          <w:rFonts w:ascii="Times New Roman" w:hAnsi="Times New Roman" w:cs="Times New Roman"/>
          <w:sz w:val="24"/>
          <w:szCs w:val="24"/>
        </w:rPr>
        <w:t xml:space="preserve">is a medium </w:t>
      </w:r>
      <w:r w:rsidR="003347FC">
        <w:rPr>
          <w:rFonts w:ascii="Times New Roman" w:hAnsi="Times New Roman" w:cs="Times New Roman"/>
          <w:sz w:val="24"/>
          <w:szCs w:val="24"/>
        </w:rPr>
        <w:t>size</w:t>
      </w:r>
      <w:r w:rsidR="00F078A9">
        <w:rPr>
          <w:rFonts w:ascii="Times New Roman" w:hAnsi="Times New Roman" w:cs="Times New Roman"/>
          <w:sz w:val="24"/>
          <w:szCs w:val="24"/>
        </w:rPr>
        <w:t xml:space="preserve"> damselfly (19</w:t>
      </w:r>
      <w:r w:rsidR="00737160">
        <w:rPr>
          <w:rFonts w:ascii="Times New Roman" w:hAnsi="Times New Roman" w:cs="Times New Roman"/>
          <w:sz w:val="24"/>
          <w:szCs w:val="24"/>
        </w:rPr>
        <w:t>–</w:t>
      </w:r>
      <w:r>
        <w:rPr>
          <w:rFonts w:ascii="Times New Roman" w:hAnsi="Times New Roman" w:cs="Times New Roman"/>
          <w:sz w:val="24"/>
          <w:szCs w:val="24"/>
        </w:rPr>
        <w:t xml:space="preserve">21 mm) of </w:t>
      </w:r>
      <w:r w:rsidR="00F70E6C">
        <w:rPr>
          <w:rFonts w:ascii="Times New Roman" w:hAnsi="Times New Roman" w:cs="Times New Roman"/>
          <w:sz w:val="24"/>
          <w:szCs w:val="24"/>
        </w:rPr>
        <w:t xml:space="preserve">the </w:t>
      </w:r>
      <w:r>
        <w:rPr>
          <w:rFonts w:ascii="Times New Roman" w:hAnsi="Times New Roman" w:cs="Times New Roman"/>
          <w:sz w:val="24"/>
          <w:szCs w:val="24"/>
        </w:rPr>
        <w:t xml:space="preserve">Coenagrionidae family (Zygoptera: Odonata). This species is widely distributed across all Australian states and commonly found in ponds, marshes and dams </w:t>
      </w:r>
      <w:r w:rsidR="003B50F6">
        <w:rPr>
          <w:rFonts w:ascii="Times New Roman" w:hAnsi="Times New Roman" w:cs="Times New Roman"/>
          <w:sz w:val="24"/>
          <w:szCs w:val="24"/>
        </w:rPr>
        <w:fldChar w:fldCharType="begin"/>
      </w:r>
      <w:r w:rsidR="003B50F6">
        <w:rPr>
          <w:rFonts w:ascii="Times New Roman" w:hAnsi="Times New Roman" w:cs="Times New Roman"/>
          <w:sz w:val="24"/>
          <w:szCs w:val="24"/>
        </w:rPr>
        <w:instrText xml:space="preserve"> ADDIN ZOTERO_ITEM CSL_CITATION {"citationID":"a1mchkblef5","properties":{"formattedCitation":"(Theischinger &amp; Hawking, 2006)","plainCitation":"(Theischinger &amp; Hawking, 2006)"},"citationItems":[{"id":99,"uris":["http://zotero.org/users/local/Znx275RP/items/N2QW9IJ7"],"uri":["http://zotero.org/users/local/Znx275RP/items/N2QW9IJ7"],"itemData":{"id":99,"type":"book","title":"The Complete Field Guide to Dragonflies of Australia","publisher":"Csiro Publishing","number-of-pages":"377","source":"Google Books","abstract":"Dragonflies and damselflies are conspicuous insects - many are large and brightly coloured. Here for the first time is a comprehensive guide to the Australian dragonfly fauna.  The book includes identification keys not only for adults but also for their larvae, commonly known as \"mud eyes\" and often used as bait for freshwater fish. With stunning full-colour images and distribution maps, the book covers all 30 families, 110 genera and 324 species found in Australia.  Dragonflies are valuable indicators of environmental well-being. A detailed knowledge of the dragonfly fauna and its changes is therefore an important basis for decisions about environmental protection and management. Their extraordinary diversity will interest entomologists and amateur naturalists alike.","ISBN":"978-0-643-09073-6","note":"Google-Books-ID: _ega6FdnwZ0C","language":"en","author":[{"family":"Theischinger","given":"G."},{"family":"Hawking","given":"John"}],"issued":{"date-parts":[["2006"]]}}}],"schema":"https://github.com/citation-style-language/schema/raw/master/csl-citation.json"} </w:instrText>
      </w:r>
      <w:r w:rsidR="003B50F6">
        <w:rPr>
          <w:rFonts w:ascii="Times New Roman" w:hAnsi="Times New Roman" w:cs="Times New Roman"/>
          <w:sz w:val="24"/>
          <w:szCs w:val="24"/>
        </w:rPr>
        <w:fldChar w:fldCharType="separate"/>
      </w:r>
      <w:r w:rsidR="003B50F6" w:rsidRPr="003B50F6">
        <w:rPr>
          <w:rFonts w:ascii="Times New Roman" w:hAnsi="Times New Roman" w:cs="Times New Roman"/>
          <w:sz w:val="24"/>
        </w:rPr>
        <w:t>(Theischinger &amp; Hawking, 2006)</w:t>
      </w:r>
      <w:r w:rsidR="003B50F6">
        <w:rPr>
          <w:rFonts w:ascii="Times New Roman" w:hAnsi="Times New Roman" w:cs="Times New Roman"/>
          <w:sz w:val="24"/>
          <w:szCs w:val="24"/>
        </w:rPr>
        <w:fldChar w:fldCharType="end"/>
      </w:r>
      <w:r>
        <w:rPr>
          <w:rFonts w:ascii="Times New Roman" w:hAnsi="Times New Roman" w:cs="Times New Roman"/>
          <w:sz w:val="24"/>
          <w:szCs w:val="24"/>
        </w:rPr>
        <w:t xml:space="preserve">. The adult male can be easily distinguished from the other Coenagrionidae species by the red face, red thorax, </w:t>
      </w:r>
      <w:del w:id="55" w:author="Ken Cheng" w:date="2018-04-14T15:08:00Z">
        <w:r w:rsidR="00646EAC" w:rsidDel="00092DCA">
          <w:rPr>
            <w:rFonts w:ascii="Times New Roman" w:hAnsi="Times New Roman" w:cs="Times New Roman"/>
            <w:sz w:val="24"/>
            <w:szCs w:val="24"/>
          </w:rPr>
          <w:delText xml:space="preserve">red </w:delText>
        </w:r>
      </w:del>
      <w:r>
        <w:rPr>
          <w:rFonts w:ascii="Times New Roman" w:hAnsi="Times New Roman" w:cs="Times New Roman"/>
          <w:sz w:val="24"/>
          <w:szCs w:val="24"/>
        </w:rPr>
        <w:t xml:space="preserve">two and </w:t>
      </w:r>
      <w:r w:rsidR="00646EAC">
        <w:rPr>
          <w:rFonts w:ascii="Times New Roman" w:hAnsi="Times New Roman" w:cs="Times New Roman"/>
          <w:sz w:val="24"/>
          <w:szCs w:val="24"/>
        </w:rPr>
        <w:t xml:space="preserve">a </w:t>
      </w:r>
      <w:r>
        <w:rPr>
          <w:rFonts w:ascii="Times New Roman" w:hAnsi="Times New Roman" w:cs="Times New Roman"/>
          <w:sz w:val="24"/>
          <w:szCs w:val="24"/>
        </w:rPr>
        <w:t xml:space="preserve">half </w:t>
      </w:r>
      <w:ins w:id="56" w:author="Ken Cheng" w:date="2018-04-14T15:08:00Z">
        <w:r w:rsidR="00092DCA">
          <w:rPr>
            <w:rFonts w:ascii="Times New Roman" w:hAnsi="Times New Roman" w:cs="Times New Roman"/>
            <w:sz w:val="24"/>
            <w:szCs w:val="24"/>
          </w:rPr>
          <w:t xml:space="preserve">red </w:t>
        </w:r>
      </w:ins>
      <w:r>
        <w:rPr>
          <w:rFonts w:ascii="Times New Roman" w:hAnsi="Times New Roman" w:cs="Times New Roman"/>
          <w:sz w:val="24"/>
          <w:szCs w:val="24"/>
        </w:rPr>
        <w:t>abdominal segments, and by the blue bands</w:t>
      </w:r>
      <w:r w:rsidR="002825FE">
        <w:rPr>
          <w:rFonts w:ascii="Times New Roman" w:hAnsi="Times New Roman" w:cs="Times New Roman"/>
          <w:sz w:val="24"/>
          <w:szCs w:val="24"/>
        </w:rPr>
        <w:t xml:space="preserve"> </w:t>
      </w:r>
      <w:del w:id="57" w:author="Ken Cheng" w:date="2018-04-14T15:08:00Z">
        <w:r w:rsidR="002825FE" w:rsidDel="00092DCA">
          <w:rPr>
            <w:rFonts w:ascii="Times New Roman" w:hAnsi="Times New Roman" w:cs="Times New Roman"/>
            <w:sz w:val="24"/>
            <w:szCs w:val="24"/>
          </w:rPr>
          <w:delText xml:space="preserve">in </w:delText>
        </w:r>
      </w:del>
      <w:ins w:id="58" w:author="Ken Cheng" w:date="2018-04-14T15:08:00Z">
        <w:r w:rsidR="00092DCA">
          <w:rPr>
            <w:rFonts w:ascii="Times New Roman" w:hAnsi="Times New Roman" w:cs="Times New Roman"/>
            <w:sz w:val="24"/>
            <w:szCs w:val="24"/>
          </w:rPr>
          <w:t xml:space="preserve">on </w:t>
        </w:r>
      </w:ins>
      <w:r w:rsidR="002825FE">
        <w:rPr>
          <w:rFonts w:ascii="Times New Roman" w:hAnsi="Times New Roman" w:cs="Times New Roman"/>
          <w:sz w:val="24"/>
          <w:szCs w:val="24"/>
        </w:rPr>
        <w:t>abdominal segments eight</w:t>
      </w:r>
      <w:r>
        <w:rPr>
          <w:rFonts w:ascii="Times New Roman" w:hAnsi="Times New Roman" w:cs="Times New Roman"/>
          <w:sz w:val="24"/>
          <w:szCs w:val="24"/>
        </w:rPr>
        <w:t xml:space="preserve"> and nine</w:t>
      </w:r>
      <w:r w:rsidR="002825FE">
        <w:rPr>
          <w:rFonts w:ascii="Times New Roman" w:hAnsi="Times New Roman" w:cs="Times New Roman"/>
          <w:sz w:val="24"/>
          <w:szCs w:val="24"/>
        </w:rPr>
        <w:t xml:space="preserve"> (Figure 1a)</w:t>
      </w:r>
      <w:r w:rsidR="003B50F6">
        <w:rPr>
          <w:rFonts w:ascii="Times New Roman" w:hAnsi="Times New Roman" w:cs="Times New Roman"/>
          <w:sz w:val="24"/>
          <w:szCs w:val="24"/>
        </w:rPr>
        <w:t xml:space="preserve"> </w:t>
      </w:r>
      <w:r w:rsidR="003B50F6">
        <w:rPr>
          <w:rFonts w:ascii="Times New Roman" w:hAnsi="Times New Roman" w:cs="Times New Roman"/>
          <w:sz w:val="24"/>
          <w:szCs w:val="24"/>
        </w:rPr>
        <w:fldChar w:fldCharType="begin"/>
      </w:r>
      <w:r w:rsidR="003B50F6">
        <w:rPr>
          <w:rFonts w:ascii="Times New Roman" w:hAnsi="Times New Roman" w:cs="Times New Roman"/>
          <w:sz w:val="24"/>
          <w:szCs w:val="24"/>
        </w:rPr>
        <w:instrText xml:space="preserve"> ADDIN ZOTERO_ITEM CSL_CITATION {"citationID":"a1h88qmcs3c","properties":{"formattedCitation":"(Theischinger &amp; Hawking, 2006)","plainCitation":"(Theischinger &amp; Hawking, 2006)"},"citationItems":[{"id":99,"uris":["http://zotero.org/users/local/Znx275RP/items/N2QW9IJ7"],"uri":["http://zotero.org/users/local/Znx275RP/items/N2QW9IJ7"],"itemData":{"id":99,"type":"book","title":"The Complete Field Guide to Dragonflies of Australia","publisher":"Csiro Publishing","number-of-pages":"377","source":"Google Books","abstract":"Dragonflies and damselflies are conspicuous insects - many are large and brightly coloured. Here for the first time is a comprehensive guide to the Australian dragonfly fauna.  The book includes identification keys not only for adults but also for their larvae, commonly known as \"mud eyes\" and often used as bait for freshwater fish. With stunning full-colour images and distribution maps, the book covers all 30 families, 110 genera and 324 species found in Australia.  Dragonflies are valuable indicators of environmental well-being. A detailed knowledge of the dragonfly fauna and its changes is therefore an important basis for decisions about environmental protection and management. Their extraordinary diversity will interest entomologists and amateur naturalists alike.","ISBN":"978-0-643-09073-6","note":"Google-Books-ID: _ega6FdnwZ0C","language":"en","author":[{"family":"Theischinger","given":"G."},{"family":"Hawking","given":"John"}],"issued":{"date-parts":[["2006"]]}}}],"schema":"https://github.com/citation-style-language/schema/raw/master/csl-citation.json"} </w:instrText>
      </w:r>
      <w:r w:rsidR="003B50F6">
        <w:rPr>
          <w:rFonts w:ascii="Times New Roman" w:hAnsi="Times New Roman" w:cs="Times New Roman"/>
          <w:sz w:val="24"/>
          <w:szCs w:val="24"/>
        </w:rPr>
        <w:fldChar w:fldCharType="separate"/>
      </w:r>
      <w:r w:rsidR="003B50F6" w:rsidRPr="003B50F6">
        <w:rPr>
          <w:rFonts w:ascii="Times New Roman" w:hAnsi="Times New Roman" w:cs="Times New Roman"/>
          <w:sz w:val="24"/>
        </w:rPr>
        <w:t>(Theischinger &amp; Hawking, 2006)</w:t>
      </w:r>
      <w:r w:rsidR="003B50F6">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5FE">
        <w:rPr>
          <w:rFonts w:ascii="Times New Roman" w:hAnsi="Times New Roman" w:cs="Times New Roman"/>
          <w:sz w:val="24"/>
          <w:szCs w:val="24"/>
        </w:rPr>
        <w:t>The females are similar to male</w:t>
      </w:r>
      <w:r w:rsidR="00646EAC">
        <w:rPr>
          <w:rFonts w:ascii="Times New Roman" w:hAnsi="Times New Roman" w:cs="Times New Roman"/>
          <w:sz w:val="24"/>
          <w:szCs w:val="24"/>
        </w:rPr>
        <w:t>s</w:t>
      </w:r>
      <w:r w:rsidR="002825FE">
        <w:rPr>
          <w:rFonts w:ascii="Times New Roman" w:hAnsi="Times New Roman" w:cs="Times New Roman"/>
          <w:sz w:val="24"/>
          <w:szCs w:val="24"/>
        </w:rPr>
        <w:t xml:space="preserve">, </w:t>
      </w:r>
      <w:del w:id="59" w:author="Ken Cheng" w:date="2018-04-14T15:08:00Z">
        <w:r w:rsidR="002825FE" w:rsidDel="00092DCA">
          <w:rPr>
            <w:rFonts w:ascii="Times New Roman" w:hAnsi="Times New Roman" w:cs="Times New Roman"/>
            <w:sz w:val="24"/>
            <w:szCs w:val="24"/>
          </w:rPr>
          <w:delText>however,</w:delText>
        </w:r>
      </w:del>
      <w:ins w:id="60" w:author="Ken Cheng" w:date="2018-04-14T15:08:00Z">
        <w:r w:rsidR="00092DCA">
          <w:rPr>
            <w:rFonts w:ascii="Times New Roman" w:hAnsi="Times New Roman" w:cs="Times New Roman"/>
            <w:sz w:val="24"/>
            <w:szCs w:val="24"/>
          </w:rPr>
          <w:t>but</w:t>
        </w:r>
      </w:ins>
      <w:r w:rsidR="002825FE">
        <w:rPr>
          <w:rFonts w:ascii="Times New Roman" w:hAnsi="Times New Roman" w:cs="Times New Roman"/>
          <w:sz w:val="24"/>
          <w:szCs w:val="24"/>
        </w:rPr>
        <w:t xml:space="preserve"> their abdomen is dorsally black without any blue band (Figure 1b). In the Sydney region, this</w:t>
      </w:r>
      <w:r>
        <w:rPr>
          <w:rFonts w:ascii="Times New Roman" w:hAnsi="Times New Roman" w:cs="Times New Roman"/>
          <w:sz w:val="24"/>
          <w:szCs w:val="24"/>
        </w:rPr>
        <w:t xml:space="preserve"> species can be seen i</w:t>
      </w:r>
      <w:r w:rsidR="00737160">
        <w:rPr>
          <w:rFonts w:ascii="Times New Roman" w:hAnsi="Times New Roman" w:cs="Times New Roman"/>
          <w:sz w:val="24"/>
          <w:szCs w:val="24"/>
        </w:rPr>
        <w:t>n flight from September to April</w:t>
      </w:r>
      <w:r>
        <w:rPr>
          <w:rFonts w:ascii="Times New Roman" w:hAnsi="Times New Roman" w:cs="Times New Roman"/>
          <w:sz w:val="24"/>
          <w:szCs w:val="24"/>
        </w:rPr>
        <w:t xml:space="preserve"> and their reproductive season lasts </w:t>
      </w:r>
      <w:r w:rsidR="00737160">
        <w:rPr>
          <w:rFonts w:ascii="Times New Roman" w:hAnsi="Times New Roman" w:cs="Times New Roman"/>
          <w:sz w:val="24"/>
          <w:szCs w:val="24"/>
        </w:rPr>
        <w:t>throu</w:t>
      </w:r>
      <w:r w:rsidR="00646EAC">
        <w:rPr>
          <w:rFonts w:ascii="Times New Roman" w:hAnsi="Times New Roman" w:cs="Times New Roman"/>
          <w:sz w:val="24"/>
          <w:szCs w:val="24"/>
        </w:rPr>
        <w:t>ghout this</w:t>
      </w:r>
      <w:r w:rsidR="008543F6">
        <w:rPr>
          <w:rFonts w:ascii="Times New Roman" w:hAnsi="Times New Roman" w:cs="Times New Roman"/>
          <w:sz w:val="24"/>
          <w:szCs w:val="24"/>
        </w:rPr>
        <w:t xml:space="preserve"> whole period (P</w:t>
      </w:r>
      <w:del w:id="61" w:author="Ken Cheng" w:date="2018-04-14T15:09:00Z">
        <w:r w:rsidR="008543F6" w:rsidDel="00B61625">
          <w:rPr>
            <w:rFonts w:ascii="Times New Roman" w:hAnsi="Times New Roman" w:cs="Times New Roman"/>
            <w:sz w:val="24"/>
            <w:szCs w:val="24"/>
          </w:rPr>
          <w:delText>e</w:delText>
        </w:r>
      </w:del>
      <w:r w:rsidR="008543F6">
        <w:rPr>
          <w:rFonts w:ascii="Times New Roman" w:hAnsi="Times New Roman" w:cs="Times New Roman"/>
          <w:sz w:val="24"/>
          <w:szCs w:val="24"/>
        </w:rPr>
        <w:t>er</w:t>
      </w:r>
      <w:r w:rsidR="00737160">
        <w:rPr>
          <w:rFonts w:ascii="Times New Roman" w:hAnsi="Times New Roman" w:cs="Times New Roman"/>
          <w:sz w:val="24"/>
          <w:szCs w:val="24"/>
        </w:rPr>
        <w:t xml:space="preserve"> observation</w:t>
      </w:r>
      <w:r>
        <w:rPr>
          <w:rFonts w:ascii="Times New Roman" w:hAnsi="Times New Roman" w:cs="Times New Roman"/>
          <w:sz w:val="24"/>
          <w:szCs w:val="24"/>
        </w:rPr>
        <w:t>).</w:t>
      </w:r>
    </w:p>
    <w:p w14:paraId="6E266C32" w14:textId="4519BFC3"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We collected adult male and female </w:t>
      </w:r>
      <w:r w:rsidRPr="00F70E6C">
        <w:rPr>
          <w:rFonts w:ascii="Times New Roman" w:hAnsi="Times New Roman" w:cs="Times New Roman"/>
          <w:i/>
          <w:sz w:val="24"/>
          <w:szCs w:val="24"/>
        </w:rPr>
        <w:t>X. erythroneurum</w:t>
      </w:r>
      <w:r w:rsidRPr="00895394">
        <w:rPr>
          <w:rFonts w:ascii="Times New Roman" w:hAnsi="Times New Roman" w:cs="Times New Roman"/>
          <w:sz w:val="24"/>
          <w:szCs w:val="24"/>
        </w:rPr>
        <w:t xml:space="preserve"> damselflies using an insect sweeping net from the </w:t>
      </w:r>
      <w:commentRangeStart w:id="62"/>
      <w:r w:rsidRPr="00895394">
        <w:rPr>
          <w:rFonts w:ascii="Times New Roman" w:hAnsi="Times New Roman" w:cs="Times New Roman"/>
          <w:sz w:val="24"/>
          <w:szCs w:val="24"/>
        </w:rPr>
        <w:t>lake</w:t>
      </w:r>
      <w:commentRangeEnd w:id="62"/>
      <w:r w:rsidR="00B61625">
        <w:rPr>
          <w:rStyle w:val="CommentReference"/>
        </w:rPr>
        <w:commentReference w:id="62"/>
      </w:r>
      <w:r w:rsidRPr="00895394">
        <w:rPr>
          <w:rFonts w:ascii="Times New Roman" w:hAnsi="Times New Roman" w:cs="Times New Roman"/>
          <w:sz w:val="24"/>
          <w:szCs w:val="24"/>
        </w:rPr>
        <w:t xml:space="preserve"> situated </w:t>
      </w:r>
      <w:del w:id="63" w:author="Ken Cheng" w:date="2018-04-14T15:09:00Z">
        <w:r w:rsidRPr="00895394" w:rsidDel="00B13FF0">
          <w:rPr>
            <w:rFonts w:ascii="Times New Roman" w:hAnsi="Times New Roman" w:cs="Times New Roman"/>
            <w:sz w:val="24"/>
            <w:szCs w:val="24"/>
          </w:rPr>
          <w:delText xml:space="preserve">in </w:delText>
        </w:r>
      </w:del>
      <w:ins w:id="64" w:author="Ken Cheng" w:date="2018-04-14T15:09:00Z">
        <w:r w:rsidR="00B13FF0">
          <w:rPr>
            <w:rFonts w:ascii="Times New Roman" w:hAnsi="Times New Roman" w:cs="Times New Roman"/>
            <w:sz w:val="24"/>
            <w:szCs w:val="24"/>
          </w:rPr>
          <w:t>o</w:t>
        </w:r>
        <w:r w:rsidR="00B13FF0" w:rsidRPr="00895394">
          <w:rPr>
            <w:rFonts w:ascii="Times New Roman" w:hAnsi="Times New Roman" w:cs="Times New Roman"/>
            <w:sz w:val="24"/>
            <w:szCs w:val="24"/>
          </w:rPr>
          <w:t xml:space="preserve">n </w:t>
        </w:r>
      </w:ins>
      <w:r w:rsidRPr="00895394">
        <w:rPr>
          <w:rFonts w:ascii="Times New Roman" w:hAnsi="Times New Roman" w:cs="Times New Roman"/>
          <w:sz w:val="24"/>
          <w:szCs w:val="24"/>
        </w:rPr>
        <w:t>the North Ryde campus of Macquarie University, NSW, Australia.</w:t>
      </w:r>
      <w:r w:rsidR="00B067E1">
        <w:rPr>
          <w:rFonts w:ascii="Times New Roman" w:hAnsi="Times New Roman" w:cs="Times New Roman"/>
          <w:sz w:val="24"/>
          <w:szCs w:val="24"/>
        </w:rPr>
        <w:t xml:space="preserve"> </w:t>
      </w:r>
      <w:r w:rsidR="00646EAC">
        <w:rPr>
          <w:rFonts w:ascii="Times New Roman" w:hAnsi="Times New Roman" w:cs="Times New Roman"/>
          <w:sz w:val="24"/>
          <w:szCs w:val="24"/>
        </w:rPr>
        <w:t>P</w:t>
      </w:r>
      <w:r w:rsidR="00B067E1">
        <w:rPr>
          <w:rFonts w:ascii="Times New Roman" w:hAnsi="Times New Roman" w:cs="Times New Roman"/>
          <w:sz w:val="24"/>
          <w:szCs w:val="24"/>
        </w:rPr>
        <w:t>ermission w</w:t>
      </w:r>
      <w:r w:rsidR="00646EAC">
        <w:rPr>
          <w:rFonts w:ascii="Times New Roman" w:hAnsi="Times New Roman" w:cs="Times New Roman"/>
          <w:sz w:val="24"/>
          <w:szCs w:val="24"/>
        </w:rPr>
        <w:t>as not required to collect this damselfly species</w:t>
      </w:r>
      <w:r w:rsidR="00B067E1">
        <w:rPr>
          <w:rFonts w:ascii="Times New Roman" w:hAnsi="Times New Roman" w:cs="Times New Roman"/>
          <w:sz w:val="24"/>
          <w:szCs w:val="24"/>
        </w:rPr>
        <w:t xml:space="preserve"> because this species is not protected </w:t>
      </w:r>
      <w:r w:rsidR="00646EAC">
        <w:rPr>
          <w:rFonts w:ascii="Times New Roman" w:hAnsi="Times New Roman" w:cs="Times New Roman"/>
          <w:sz w:val="24"/>
          <w:szCs w:val="24"/>
        </w:rPr>
        <w:t xml:space="preserve">in Australia and studies were </w:t>
      </w:r>
      <w:r w:rsidR="00B067E1">
        <w:rPr>
          <w:rFonts w:ascii="Times New Roman" w:hAnsi="Times New Roman" w:cs="Times New Roman"/>
          <w:sz w:val="24"/>
          <w:szCs w:val="24"/>
        </w:rPr>
        <w:t xml:space="preserve">conducted </w:t>
      </w:r>
      <w:r w:rsidR="00646EAC">
        <w:rPr>
          <w:rFonts w:ascii="Times New Roman" w:hAnsi="Times New Roman" w:cs="Times New Roman"/>
          <w:sz w:val="24"/>
          <w:szCs w:val="24"/>
        </w:rPr>
        <w:t xml:space="preserve">outside of </w:t>
      </w:r>
      <w:r w:rsidR="00B067E1">
        <w:rPr>
          <w:rFonts w:ascii="Times New Roman" w:hAnsi="Times New Roman" w:cs="Times New Roman"/>
          <w:sz w:val="24"/>
          <w:szCs w:val="24"/>
        </w:rPr>
        <w:t xml:space="preserve">any national park or protected area.  </w:t>
      </w:r>
      <w:r w:rsidRPr="00895394">
        <w:rPr>
          <w:rFonts w:ascii="Times New Roman" w:hAnsi="Times New Roman" w:cs="Times New Roman"/>
          <w:sz w:val="24"/>
          <w:szCs w:val="24"/>
        </w:rPr>
        <w:t xml:space="preserve"> </w:t>
      </w:r>
    </w:p>
    <w:p w14:paraId="53119BB8" w14:textId="77777777"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Reflectance spectra </w:t>
      </w:r>
    </w:p>
    <w:p w14:paraId="658FCEDD" w14:textId="1EB2BA0E"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lastRenderedPageBreak/>
        <w:t xml:space="preserve">We measured the reflectance spectra of the abdominal blue bands of the males from the segments S8 and S9 and the black </w:t>
      </w:r>
      <w:r w:rsidR="001254D6">
        <w:rPr>
          <w:rFonts w:ascii="Times New Roman" w:hAnsi="Times New Roman" w:cs="Times New Roman"/>
          <w:sz w:val="24"/>
          <w:szCs w:val="24"/>
        </w:rPr>
        <w:t>colour</w:t>
      </w:r>
      <w:r w:rsidRPr="00895394">
        <w:rPr>
          <w:rFonts w:ascii="Times New Roman" w:hAnsi="Times New Roman" w:cs="Times New Roman"/>
          <w:sz w:val="24"/>
          <w:szCs w:val="24"/>
        </w:rPr>
        <w:t>ation of the female</w:t>
      </w:r>
      <w:r w:rsidR="00A52505">
        <w:rPr>
          <w:rFonts w:ascii="Times New Roman" w:hAnsi="Times New Roman" w:cs="Times New Roman"/>
          <w:sz w:val="24"/>
          <w:szCs w:val="24"/>
        </w:rPr>
        <w:t>s</w:t>
      </w:r>
      <w:r w:rsidRPr="00895394">
        <w:rPr>
          <w:rFonts w:ascii="Times New Roman" w:hAnsi="Times New Roman" w:cs="Times New Roman"/>
          <w:sz w:val="24"/>
          <w:szCs w:val="24"/>
        </w:rPr>
        <w:t xml:space="preserve"> in the same segments with a Jazz Ocean optics spectrophotometer (Ocean optics, USA). We set the spectrophotometer at an integration time of 20 milliseconds with an average of five successive scans. We used a PX-2 pulse xenon light source and took the measurements relative to a white standard</w:t>
      </w:r>
      <w:ins w:id="65" w:author="Ken Cheng" w:date="2018-04-14T15:11:00Z">
        <w:r w:rsidR="00B13FF0">
          <w:rPr>
            <w:rFonts w:ascii="Times New Roman" w:hAnsi="Times New Roman" w:cs="Times New Roman"/>
            <w:sz w:val="24"/>
            <w:szCs w:val="24"/>
          </w:rPr>
          <w:t>,</w:t>
        </w:r>
      </w:ins>
      <w:r w:rsidRPr="00895394">
        <w:rPr>
          <w:rFonts w:ascii="Times New Roman" w:hAnsi="Times New Roman" w:cs="Times New Roman"/>
          <w:sz w:val="24"/>
          <w:szCs w:val="24"/>
        </w:rPr>
        <w:t xml:space="preserve"> WS-1. </w:t>
      </w:r>
      <w:r w:rsidR="00C6253A">
        <w:rPr>
          <w:rFonts w:ascii="Times New Roman" w:hAnsi="Times New Roman" w:cs="Times New Roman"/>
          <w:sz w:val="24"/>
          <w:szCs w:val="24"/>
        </w:rPr>
        <w:t>We immobilized the damselflies by restraining</w:t>
      </w:r>
      <w:ins w:id="66" w:author="Ken Cheng" w:date="2018-04-14T15:11:00Z">
        <w:r w:rsidR="00B13FF0">
          <w:rPr>
            <w:rFonts w:ascii="Times New Roman" w:hAnsi="Times New Roman" w:cs="Times New Roman"/>
            <w:sz w:val="24"/>
            <w:szCs w:val="24"/>
          </w:rPr>
          <w:t xml:space="preserve"> them</w:t>
        </w:r>
      </w:ins>
      <w:r w:rsidR="00C6253A">
        <w:rPr>
          <w:rFonts w:ascii="Times New Roman" w:hAnsi="Times New Roman" w:cs="Times New Roman"/>
          <w:sz w:val="24"/>
          <w:szCs w:val="24"/>
        </w:rPr>
        <w:t xml:space="preserve"> in a refrigerator at 4</w:t>
      </w:r>
      <w:r w:rsidR="00C6253A" w:rsidRPr="00D87096">
        <w:rPr>
          <w:rFonts w:ascii="Times New Roman" w:hAnsi="Times New Roman" w:cs="Times New Roman"/>
          <w:sz w:val="24"/>
          <w:szCs w:val="24"/>
          <w:vertAlign w:val="superscript"/>
        </w:rPr>
        <w:t>0</w:t>
      </w:r>
      <w:r w:rsidR="00C6253A">
        <w:rPr>
          <w:rFonts w:ascii="Times New Roman" w:hAnsi="Times New Roman" w:cs="Times New Roman"/>
          <w:sz w:val="24"/>
          <w:szCs w:val="24"/>
        </w:rPr>
        <w:t xml:space="preserve">C for five minutes before taking the spectra. </w:t>
      </w:r>
      <w:r w:rsidR="0033772C" w:rsidRPr="00895394">
        <w:rPr>
          <w:rFonts w:ascii="Times New Roman" w:hAnsi="Times New Roman" w:cs="Times New Roman"/>
          <w:sz w:val="24"/>
          <w:szCs w:val="24"/>
        </w:rPr>
        <w:t xml:space="preserve">We </w:t>
      </w:r>
      <w:r w:rsidR="0033772C">
        <w:rPr>
          <w:rFonts w:ascii="Times New Roman" w:hAnsi="Times New Roman" w:cs="Times New Roman"/>
          <w:sz w:val="24"/>
          <w:szCs w:val="24"/>
        </w:rPr>
        <w:t xml:space="preserve">focused the light source of the spectrophotometer </w:t>
      </w:r>
      <w:r w:rsidR="0033772C" w:rsidRPr="00895394">
        <w:rPr>
          <w:rFonts w:ascii="Times New Roman" w:hAnsi="Times New Roman" w:cs="Times New Roman"/>
          <w:sz w:val="24"/>
          <w:szCs w:val="24"/>
        </w:rPr>
        <w:t xml:space="preserve">perpendicular to the </w:t>
      </w:r>
      <w:r w:rsidR="0033772C">
        <w:rPr>
          <w:rFonts w:ascii="Times New Roman" w:hAnsi="Times New Roman" w:cs="Times New Roman"/>
          <w:sz w:val="24"/>
          <w:szCs w:val="24"/>
        </w:rPr>
        <w:t>cuticular surface</w:t>
      </w:r>
      <w:r w:rsidR="0033772C" w:rsidRPr="00895394">
        <w:rPr>
          <w:rFonts w:ascii="Times New Roman" w:hAnsi="Times New Roman" w:cs="Times New Roman"/>
          <w:sz w:val="24"/>
          <w:szCs w:val="24"/>
        </w:rPr>
        <w:t xml:space="preserve"> </w:t>
      </w:r>
      <w:r w:rsidR="0033772C">
        <w:rPr>
          <w:rFonts w:ascii="Times New Roman" w:hAnsi="Times New Roman" w:cs="Times New Roman"/>
          <w:sz w:val="24"/>
          <w:szCs w:val="24"/>
        </w:rPr>
        <w:t xml:space="preserve">of the damselflies </w:t>
      </w:r>
      <w:r w:rsidR="00646EAC">
        <w:rPr>
          <w:rFonts w:ascii="Times New Roman" w:hAnsi="Times New Roman" w:cs="Times New Roman"/>
          <w:sz w:val="24"/>
          <w:szCs w:val="24"/>
        </w:rPr>
        <w:t>and measured</w:t>
      </w:r>
      <w:r w:rsidR="0033772C" w:rsidRPr="00895394">
        <w:rPr>
          <w:rFonts w:ascii="Times New Roman" w:hAnsi="Times New Roman" w:cs="Times New Roman"/>
          <w:sz w:val="24"/>
          <w:szCs w:val="24"/>
        </w:rPr>
        <w:t xml:space="preserve"> spectra from a uniform distance</w:t>
      </w:r>
      <w:r w:rsidR="0033772C">
        <w:rPr>
          <w:rFonts w:ascii="Times New Roman" w:hAnsi="Times New Roman" w:cs="Times New Roman"/>
          <w:sz w:val="24"/>
          <w:szCs w:val="24"/>
        </w:rPr>
        <w:t xml:space="preserve"> of 2mm. We used a black velvet cloth</w:t>
      </w:r>
      <w:r w:rsidR="00C6253A">
        <w:rPr>
          <w:rFonts w:ascii="Times New Roman" w:hAnsi="Times New Roman" w:cs="Times New Roman"/>
          <w:sz w:val="24"/>
          <w:szCs w:val="24"/>
        </w:rPr>
        <w:t xml:space="preserve"> to block light between the probe and the specimen. </w:t>
      </w:r>
      <w:r w:rsidR="00646EAC">
        <w:rPr>
          <w:rFonts w:ascii="Times New Roman" w:hAnsi="Times New Roman" w:cs="Times New Roman"/>
          <w:sz w:val="24"/>
          <w:szCs w:val="24"/>
        </w:rPr>
        <w:t>We measured</w:t>
      </w:r>
      <w:r w:rsidRPr="00895394">
        <w:rPr>
          <w:rFonts w:ascii="Times New Roman" w:hAnsi="Times New Roman" w:cs="Times New Roman"/>
          <w:sz w:val="24"/>
          <w:szCs w:val="24"/>
        </w:rPr>
        <w:t xml:space="preserve"> spectra of the plant leaves from the pond site where the damselflies usually perch to quantify the background spectrum. </w:t>
      </w:r>
      <w:r w:rsidR="0033772C">
        <w:rPr>
          <w:rFonts w:ascii="Times New Roman" w:hAnsi="Times New Roman" w:cs="Times New Roman"/>
          <w:sz w:val="24"/>
          <w:szCs w:val="24"/>
        </w:rPr>
        <w:t xml:space="preserve">We measured reflectance spectra of </w:t>
      </w:r>
      <w:commentRangeStart w:id="67"/>
      <w:r w:rsidR="0033772C">
        <w:rPr>
          <w:rFonts w:ascii="Times New Roman" w:hAnsi="Times New Roman" w:cs="Times New Roman"/>
          <w:sz w:val="24"/>
          <w:szCs w:val="24"/>
        </w:rPr>
        <w:t xml:space="preserve">the damselflies </w:t>
      </w:r>
      <w:commentRangeEnd w:id="67"/>
      <w:r w:rsidR="00B13FF0">
        <w:rPr>
          <w:rStyle w:val="CommentReference"/>
        </w:rPr>
        <w:commentReference w:id="67"/>
      </w:r>
      <w:r w:rsidR="0033772C">
        <w:rPr>
          <w:rFonts w:ascii="Times New Roman" w:hAnsi="Times New Roman" w:cs="Times New Roman"/>
          <w:sz w:val="24"/>
          <w:szCs w:val="24"/>
        </w:rPr>
        <w:t xml:space="preserve">and background leaves between 300nm to 700nm averaged from three measurements. </w:t>
      </w:r>
    </w:p>
    <w:p w14:paraId="58FFD923" w14:textId="77777777"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Discriminability</w:t>
      </w:r>
    </w:p>
    <w:p w14:paraId="6A3A0049" w14:textId="7F3782A3" w:rsidR="00B60D35" w:rsidRPr="00B60D35" w:rsidRDefault="00895394" w:rsidP="00B60D35">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We used a discriminability index </w:t>
      </w:r>
      <w:commentRangeStart w:id="68"/>
      <w:r w:rsidRPr="00895394">
        <w:rPr>
          <w:rFonts w:ascii="Times New Roman" w:hAnsi="Times New Roman" w:cs="Times New Roman"/>
          <w:sz w:val="24"/>
          <w:szCs w:val="24"/>
        </w:rPr>
        <w:t>(D)</w:t>
      </w:r>
      <w:commentRangeEnd w:id="68"/>
      <w:r w:rsidR="00A934C6">
        <w:rPr>
          <w:rStyle w:val="CommentReference"/>
        </w:rPr>
        <w:commentReference w:id="68"/>
      </w:r>
      <w:r w:rsidRPr="00895394">
        <w:rPr>
          <w:rFonts w:ascii="Times New Roman" w:hAnsi="Times New Roman" w:cs="Times New Roman"/>
          <w:sz w:val="24"/>
          <w:szCs w:val="24"/>
        </w:rPr>
        <w:t xml:space="preserve"> to estimate the chromatic discriminability (Ds) of </w:t>
      </w:r>
      <w:r w:rsidR="00C5131D">
        <w:rPr>
          <w:rFonts w:ascii="Times New Roman" w:hAnsi="Times New Roman" w:cs="Times New Roman"/>
          <w:sz w:val="24"/>
          <w:szCs w:val="24"/>
        </w:rPr>
        <w:t xml:space="preserve">the dorsal </w:t>
      </w:r>
      <w:commentRangeStart w:id="69"/>
      <w:r w:rsidR="00C5131D">
        <w:rPr>
          <w:rFonts w:ascii="Times New Roman" w:hAnsi="Times New Roman" w:cs="Times New Roman"/>
          <w:sz w:val="24"/>
          <w:szCs w:val="24"/>
        </w:rPr>
        <w:t>coloration</w:t>
      </w:r>
      <w:commentRangeEnd w:id="69"/>
      <w:r w:rsidR="00E315AC">
        <w:rPr>
          <w:rStyle w:val="CommentReference"/>
        </w:rPr>
        <w:commentReference w:id="69"/>
      </w:r>
      <w:r w:rsidR="00C5131D">
        <w:rPr>
          <w:rFonts w:ascii="Times New Roman" w:hAnsi="Times New Roman" w:cs="Times New Roman"/>
          <w:sz w:val="24"/>
          <w:szCs w:val="24"/>
        </w:rPr>
        <w:t xml:space="preserve"> of </w:t>
      </w:r>
      <w:ins w:id="70" w:author="Ken Cheng" w:date="2018-04-14T15:15:00Z">
        <w:r w:rsidR="00E315AC">
          <w:rPr>
            <w:rFonts w:ascii="Times New Roman" w:hAnsi="Times New Roman" w:cs="Times New Roman"/>
            <w:sz w:val="24"/>
            <w:szCs w:val="24"/>
          </w:rPr>
          <w:t xml:space="preserve">the </w:t>
        </w:r>
      </w:ins>
      <w:r w:rsidR="00C5131D">
        <w:rPr>
          <w:rFonts w:ascii="Times New Roman" w:hAnsi="Times New Roman" w:cs="Times New Roman"/>
          <w:sz w:val="24"/>
          <w:szCs w:val="24"/>
        </w:rPr>
        <w:t xml:space="preserve">eighth and ninth abdominal segments </w:t>
      </w:r>
      <w:r w:rsidR="00646EAC">
        <w:rPr>
          <w:rFonts w:ascii="Times New Roman" w:hAnsi="Times New Roman" w:cs="Times New Roman"/>
          <w:sz w:val="24"/>
          <w:szCs w:val="24"/>
        </w:rPr>
        <w:t xml:space="preserve">of the damselflies </w:t>
      </w:r>
      <w:r w:rsidRPr="00895394">
        <w:rPr>
          <w:rFonts w:ascii="Times New Roman" w:hAnsi="Times New Roman" w:cs="Times New Roman"/>
          <w:sz w:val="24"/>
          <w:szCs w:val="24"/>
        </w:rPr>
        <w:t>(blue in male</w:t>
      </w:r>
      <w:ins w:id="71" w:author="Ken Cheng" w:date="2018-04-14T15:15:00Z">
        <w:r w:rsidR="00E315AC">
          <w:rPr>
            <w:rFonts w:ascii="Times New Roman" w:hAnsi="Times New Roman" w:cs="Times New Roman"/>
            <w:sz w:val="24"/>
            <w:szCs w:val="24"/>
          </w:rPr>
          <w:t>s</w:t>
        </w:r>
      </w:ins>
      <w:r w:rsidRPr="00895394">
        <w:rPr>
          <w:rFonts w:ascii="Times New Roman" w:hAnsi="Times New Roman" w:cs="Times New Roman"/>
          <w:sz w:val="24"/>
          <w:szCs w:val="24"/>
        </w:rPr>
        <w:t xml:space="preserve"> and black in female</w:t>
      </w:r>
      <w:ins w:id="72" w:author="Ken Cheng" w:date="2018-04-14T15:15:00Z">
        <w:r w:rsidR="00E315AC">
          <w:rPr>
            <w:rFonts w:ascii="Times New Roman" w:hAnsi="Times New Roman" w:cs="Times New Roman"/>
            <w:sz w:val="24"/>
            <w:szCs w:val="24"/>
          </w:rPr>
          <w:t>s</w:t>
        </w:r>
      </w:ins>
      <w:r w:rsidRPr="00895394">
        <w:rPr>
          <w:rFonts w:ascii="Times New Roman" w:hAnsi="Times New Roman" w:cs="Times New Roman"/>
          <w:sz w:val="24"/>
          <w:szCs w:val="24"/>
        </w:rPr>
        <w:t xml:space="preserve">) against the natural background based on the index proposed by Hastad et al. </w:t>
      </w:r>
      <w:r w:rsidR="00E14B7D">
        <w:rPr>
          <w:rFonts w:ascii="Times New Roman" w:hAnsi="Times New Roman" w:cs="Times New Roman"/>
          <w:sz w:val="24"/>
          <w:szCs w:val="24"/>
        </w:rPr>
        <w:fldChar w:fldCharType="begin"/>
      </w:r>
      <w:r w:rsidR="00E14B7D">
        <w:rPr>
          <w:rFonts w:ascii="Times New Roman" w:hAnsi="Times New Roman" w:cs="Times New Roman"/>
          <w:sz w:val="24"/>
          <w:szCs w:val="24"/>
        </w:rPr>
        <w:instrText xml:space="preserve"> ADDIN ZOTERO_ITEM CSL_CITATION {"citationID":"a57rbnutgl","properties":{"formattedCitation":"{\\rtf (H\\\\a astad, Victorsson, &amp; \\uc0\\u214{}deen, 2005)}","plainCitation":"(H\\a astad, Victorsson, &amp; Ödeen, 2005)","dontUpdate":true},"citationItems":[{"id":43,"uris":["http://zotero.org/users/local/Znx275RP/items/ASR3EAB7"],"uri":["http://zotero.org/users/local/Znx275RP/items/ASR3EAB7"],"itemData":{"id":43,"type":"article-journal","title":"Differences in color vision make passerines less conspicuous in the eyes of their predators","container-title":"Proceedings of the National Academy of Sciences of the United States of America","page":"6391–6394","volume":"102","issue":"18","source":"Google Scholar","author":[{"family":"Hastad","given":"Olle"},{"family":"Victorsson","given":"Jonas"},{"family":"Ödeen","given":"Anders"}],"issued":{"date-parts":[["2005"]]}}}],"schema":"https://github.com/citation-style-language/schema/raw/master/csl-citation.json"} </w:instrText>
      </w:r>
      <w:r w:rsidR="00E14B7D">
        <w:rPr>
          <w:rFonts w:ascii="Times New Roman" w:hAnsi="Times New Roman" w:cs="Times New Roman"/>
          <w:sz w:val="24"/>
          <w:szCs w:val="24"/>
        </w:rPr>
        <w:fldChar w:fldCharType="separate"/>
      </w:r>
      <w:r w:rsidR="00E14B7D">
        <w:rPr>
          <w:rFonts w:ascii="Times New Roman" w:hAnsi="Times New Roman" w:cs="Times New Roman"/>
          <w:sz w:val="24"/>
          <w:szCs w:val="24"/>
        </w:rPr>
        <w:t>(H</w:t>
      </w:r>
      <w:r w:rsidR="00E14B7D" w:rsidRPr="00E14B7D">
        <w:rPr>
          <w:rFonts w:ascii="Times New Roman" w:hAnsi="Times New Roman" w:cs="Times New Roman"/>
          <w:sz w:val="24"/>
          <w:szCs w:val="24"/>
        </w:rPr>
        <w:t>astad, Victorsson, &amp; Ödeen, 2005)</w:t>
      </w:r>
      <w:r w:rsidR="00E14B7D">
        <w:rPr>
          <w:rFonts w:ascii="Times New Roman" w:hAnsi="Times New Roman" w:cs="Times New Roman"/>
          <w:sz w:val="24"/>
          <w:szCs w:val="24"/>
        </w:rPr>
        <w:fldChar w:fldCharType="end"/>
      </w:r>
      <w:r w:rsidRPr="00895394">
        <w:rPr>
          <w:rFonts w:ascii="Times New Roman" w:hAnsi="Times New Roman" w:cs="Times New Roman"/>
          <w:sz w:val="24"/>
          <w:szCs w:val="24"/>
        </w:rPr>
        <w:t>:</w:t>
      </w:r>
      <w:r w:rsidR="00B60D35">
        <w:rPr>
          <w:rFonts w:ascii="Times New Roman" w:hAnsi="Times New Roman" w:cs="Times New Roman"/>
          <w:sz w:val="24"/>
          <w:szCs w:val="24"/>
        </w:rPr>
        <w:t xml:space="preserve"> </w:t>
      </w:r>
    </w:p>
    <w:p w14:paraId="4E29D1ED" w14:textId="77777777" w:rsidR="00895394" w:rsidRPr="00B60D35" w:rsidRDefault="00B60D35" w:rsidP="00B60D35">
      <w:pPr>
        <w:spacing w:line="480" w:lineRule="auto"/>
        <w:jc w:val="center"/>
        <w:rPr>
          <w:rFonts w:ascii="Times New Roman" w:hAnsi="Times New Roman" w:cs="Times New Roman"/>
          <w:sz w:val="24"/>
          <w:szCs w:val="24"/>
        </w:rPr>
      </w:pPr>
      <m:oMath>
        <m:r>
          <m:rPr>
            <m:sty m:val="p"/>
          </m:rPr>
          <w:rPr>
            <w:rFonts w:ascii="Cambria Math" w:hAnsi="Cambria Math" w:cs="Times New Roman"/>
            <w:sz w:val="24"/>
            <w:szCs w:val="24"/>
          </w:rPr>
          <m:t>Ds=</m:t>
        </m:r>
      </m:oMath>
      <w:r w:rsidRPr="00B60D35">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D</m:t>
                    </m:r>
                  </m:sub>
                </m:sSub>
              </m:e>
            </m:acc>
            <m:r>
              <m:rPr>
                <m:sty m:val="p"/>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B</m:t>
                    </m:r>
                  </m:sub>
                </m:sSub>
              </m:e>
            </m:acc>
          </m:num>
          <m:den>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D</m:t>
                    </m:r>
                  </m:sub>
                </m:sSub>
              </m:e>
            </m:rad>
          </m:den>
        </m:f>
        <m:r>
          <w:rPr>
            <w:rFonts w:ascii="Cambria Math" w:eastAsiaTheme="minorEastAsia" w:hAnsi="Cambria Math" w:cs="Times New Roman"/>
            <w:sz w:val="24"/>
            <w:szCs w:val="24"/>
          </w:rPr>
          <m:t>,</m:t>
        </m:r>
      </m:oMath>
    </w:p>
    <w:p w14:paraId="35675008" w14:textId="77777777" w:rsidR="00B60D35" w:rsidRPr="00895394" w:rsidRDefault="00B60D35" w:rsidP="00895394">
      <w:pPr>
        <w:spacing w:line="480" w:lineRule="auto"/>
        <w:jc w:val="both"/>
        <w:rPr>
          <w:rFonts w:ascii="Times New Roman" w:hAnsi="Times New Roman" w:cs="Times New Roman"/>
          <w:sz w:val="24"/>
          <w:szCs w:val="24"/>
        </w:rPr>
      </w:pPr>
    </w:p>
    <w:p w14:paraId="57762210" w14:textId="77777777" w:rsidR="00B60D35" w:rsidRDefault="00A52505"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895394" w:rsidRPr="00B60D35">
        <w:rPr>
          <w:rFonts w:ascii="Times New Roman" w:hAnsi="Times New Roman" w:cs="Times New Roman"/>
          <w:sz w:val="24"/>
          <w:szCs w:val="24"/>
        </w:rPr>
        <w:t xml:space="preserve">here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D</m:t>
                </m:r>
              </m:sub>
            </m:sSub>
          </m:e>
        </m:acc>
      </m:oMath>
      <w:r w:rsidR="00B60D35">
        <w:rPr>
          <w:rFonts w:ascii="Times New Roman" w:eastAsiaTheme="minorEastAsia" w:hAnsi="Times New Roman" w:cs="Times New Roman"/>
        </w:rPr>
        <w:t xml:space="preserve"> </w:t>
      </w:r>
      <w:r w:rsidR="00895394" w:rsidRPr="00895394">
        <w:rPr>
          <w:rFonts w:ascii="Times New Roman" w:hAnsi="Times New Roman" w:cs="Times New Roman"/>
          <w:sz w:val="24"/>
          <w:szCs w:val="24"/>
        </w:rPr>
        <w:t>is the average of the chromatic distance of each damselfly spectrum to the measured background spectra and</w:t>
      </w:r>
      <w:r w:rsidR="00B60D35">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m:rPr>
                    <m:sty m:val="p"/>
                  </m:rPr>
                  <w:rPr>
                    <w:rFonts w:ascii="Cambria Math" w:hAnsi="Cambria Math" w:cstheme="minorHAnsi"/>
                  </w:rPr>
                  <m:t>Δ</m:t>
                </m:r>
                <m:r>
                  <m:rPr>
                    <m:sty m:val="p"/>
                  </m:rPr>
                  <w:rPr>
                    <w:rFonts w:ascii="Cambria Math" w:hAnsi="Cambria Math"/>
                  </w:rPr>
                  <m:t>S</m:t>
                </m:r>
              </m:e>
              <m:sub>
                <m:r>
                  <w:rPr>
                    <w:rFonts w:ascii="Cambria Math" w:eastAsiaTheme="minorEastAsia" w:hAnsi="Cambria Math"/>
                  </w:rPr>
                  <m:t>B</m:t>
                </m:r>
              </m:sub>
            </m:sSub>
          </m:e>
        </m:acc>
      </m:oMath>
      <w:r w:rsidR="00B60D35">
        <w:rPr>
          <w:rFonts w:ascii="Times New Roman" w:hAnsi="Times New Roman" w:cs="Times New Roman"/>
          <w:sz w:val="24"/>
          <w:szCs w:val="24"/>
        </w:rPr>
        <w:t xml:space="preserve"> </w:t>
      </w:r>
      <w:r w:rsidR="00895394" w:rsidRPr="00895394">
        <w:rPr>
          <w:rFonts w:ascii="Times New Roman" w:hAnsi="Times New Roman" w:cs="Times New Roman"/>
          <w:sz w:val="24"/>
          <w:szCs w:val="24"/>
        </w:rPr>
        <w:t xml:space="preserve">is the average chromatic distance between each background leaf sample. We used a similar rationale for calculating achromatic discriminability </w:t>
      </w:r>
      <w:commentRangeStart w:id="73"/>
      <w:r w:rsidR="00895394" w:rsidRPr="00895394">
        <w:rPr>
          <w:rFonts w:ascii="Times New Roman" w:hAnsi="Times New Roman" w:cs="Times New Roman"/>
          <w:sz w:val="24"/>
          <w:szCs w:val="24"/>
        </w:rPr>
        <w:t>(D</w:t>
      </w:r>
      <w:r w:rsidR="00895394" w:rsidRPr="00B60D35">
        <w:rPr>
          <w:rFonts w:ascii="Times New Roman" w:hAnsi="Times New Roman" w:cs="Times New Roman"/>
          <w:sz w:val="24"/>
          <w:szCs w:val="24"/>
          <w:vertAlign w:val="subscript"/>
        </w:rPr>
        <w:t>L</w:t>
      </w:r>
      <w:r w:rsidR="00895394" w:rsidRPr="00895394">
        <w:rPr>
          <w:rFonts w:ascii="Times New Roman" w:hAnsi="Times New Roman" w:cs="Times New Roman"/>
          <w:sz w:val="24"/>
          <w:szCs w:val="24"/>
        </w:rPr>
        <w:t>)</w:t>
      </w:r>
      <w:commentRangeEnd w:id="73"/>
      <w:r w:rsidR="00E315AC">
        <w:rPr>
          <w:rStyle w:val="CommentReference"/>
        </w:rPr>
        <w:commentReference w:id="73"/>
      </w:r>
      <w:r w:rsidR="00895394" w:rsidRPr="00895394">
        <w:rPr>
          <w:rFonts w:ascii="Times New Roman" w:hAnsi="Times New Roman" w:cs="Times New Roman"/>
          <w:sz w:val="24"/>
          <w:szCs w:val="24"/>
        </w:rPr>
        <w:t xml:space="preserve"> based on the </w:t>
      </w:r>
      <w:r w:rsidR="00895394" w:rsidRPr="00895394">
        <w:rPr>
          <w:rFonts w:ascii="Times New Roman" w:hAnsi="Times New Roman" w:cs="Times New Roman"/>
          <w:sz w:val="24"/>
          <w:szCs w:val="24"/>
        </w:rPr>
        <w:lastRenderedPageBreak/>
        <w:t>quantum catches of the green photoreceptor since bees and other insects use this photoreceptor to</w:t>
      </w:r>
      <w:r w:rsidR="00E14B7D">
        <w:rPr>
          <w:rFonts w:ascii="Times New Roman" w:hAnsi="Times New Roman" w:cs="Times New Roman"/>
          <w:sz w:val="24"/>
          <w:szCs w:val="24"/>
        </w:rPr>
        <w:t xml:space="preserve"> detect achromatic contrast </w:t>
      </w:r>
      <w:r w:rsidR="00E14B7D">
        <w:rPr>
          <w:rFonts w:ascii="Times New Roman" w:hAnsi="Times New Roman" w:cs="Times New Roman"/>
          <w:sz w:val="24"/>
          <w:szCs w:val="24"/>
        </w:rPr>
        <w:fldChar w:fldCharType="begin"/>
      </w:r>
      <w:r w:rsidR="00E14B7D">
        <w:rPr>
          <w:rFonts w:ascii="Times New Roman" w:hAnsi="Times New Roman" w:cs="Times New Roman"/>
          <w:sz w:val="24"/>
          <w:szCs w:val="24"/>
        </w:rPr>
        <w:instrText xml:space="preserve"> ADDIN ZOTERO_ITEM CSL_CITATION {"citationID":"a1i1ehk0o61","properties":{"formattedCitation":"(Giurfa, Vorobyev, Kevan, &amp; Menzel, 1996)","plainCitation":"(Giurfa, Vorobyev, Kevan, &amp; Menzel, 1996)"},"citationItems":[{"id":46,"uris":["http://zotero.org/users/local/Znx275RP/items/2KCLQW5R"],"uri":["http://zotero.org/users/local/Znx275RP/items/2KCLQW5R"],"itemData":{"id":46,"type":"article-journal","title":"Detection of coloured stimuli by honeybees: minimum visual angles and receptor specific contrasts","container-title":"Journal of Comparative Physiology A","page":"699–709","volume":"178","issue":"5","source":"Google Scholar","shortTitle":"Detection of coloured stimuli by honeybees","author":[{"family":"Giurfa","given":"M."},{"family":"Vorobyev","given":"M."},{"family":"Kevan","given":"P."},{"family":"Menzel","given":"R."}],"issued":{"date-parts":[["1996"]]}}}],"schema":"https://github.com/citation-style-language/schema/raw/master/csl-citation.json"} </w:instrText>
      </w:r>
      <w:r w:rsidR="00E14B7D">
        <w:rPr>
          <w:rFonts w:ascii="Times New Roman" w:hAnsi="Times New Roman" w:cs="Times New Roman"/>
          <w:sz w:val="24"/>
          <w:szCs w:val="24"/>
        </w:rPr>
        <w:fldChar w:fldCharType="separate"/>
      </w:r>
      <w:r w:rsidR="00E14B7D" w:rsidRPr="00E14B7D">
        <w:rPr>
          <w:rFonts w:ascii="Times New Roman" w:hAnsi="Times New Roman" w:cs="Times New Roman"/>
          <w:sz w:val="24"/>
        </w:rPr>
        <w:t>(Giurfa, Vorobyev, Kevan, &amp; Menzel, 1996)</w:t>
      </w:r>
      <w:r w:rsidR="00E14B7D">
        <w:rPr>
          <w:rFonts w:ascii="Times New Roman" w:hAnsi="Times New Roman" w:cs="Times New Roman"/>
          <w:sz w:val="24"/>
          <w:szCs w:val="24"/>
        </w:rPr>
        <w:fldChar w:fldCharType="end"/>
      </w:r>
      <w:r w:rsidR="00895394" w:rsidRPr="00895394">
        <w:rPr>
          <w:rFonts w:ascii="Times New Roman" w:hAnsi="Times New Roman" w:cs="Times New Roman"/>
          <w:sz w:val="24"/>
          <w:szCs w:val="24"/>
        </w:rPr>
        <w:t xml:space="preserve">. The discriminability values (chromatic and achromatic) indicate whether the blue bands of </w:t>
      </w:r>
      <w:r w:rsidR="009969CD">
        <w:rPr>
          <w:rFonts w:ascii="Times New Roman" w:hAnsi="Times New Roman" w:cs="Times New Roman"/>
          <w:sz w:val="24"/>
          <w:szCs w:val="24"/>
        </w:rPr>
        <w:t xml:space="preserve">the </w:t>
      </w:r>
      <w:r w:rsidR="00895394" w:rsidRPr="00895394">
        <w:rPr>
          <w:rFonts w:ascii="Times New Roman" w:hAnsi="Times New Roman" w:cs="Times New Roman"/>
          <w:sz w:val="24"/>
          <w:szCs w:val="24"/>
        </w:rPr>
        <w:t>males or black abdomens of</w:t>
      </w:r>
      <w:r w:rsidR="009969CD">
        <w:rPr>
          <w:rFonts w:ascii="Times New Roman" w:hAnsi="Times New Roman" w:cs="Times New Roman"/>
          <w:sz w:val="24"/>
          <w:szCs w:val="24"/>
        </w:rPr>
        <w:t xml:space="preserve"> the</w:t>
      </w:r>
      <w:r w:rsidR="00895394" w:rsidRPr="00895394">
        <w:rPr>
          <w:rFonts w:ascii="Times New Roman" w:hAnsi="Times New Roman" w:cs="Times New Roman"/>
          <w:sz w:val="24"/>
          <w:szCs w:val="24"/>
        </w:rPr>
        <w:t xml:space="preserve"> females are detectable against the natural background ─ a value above zero indicates the signal is visible. Because it is unclear if this species has a tri- or a tetrachromatic visual system, we calculated the discriminability for both and applied unpaired t-tests to compare the chromatic and achromatic discriminability between the sexes.</w:t>
      </w:r>
    </w:p>
    <w:p w14:paraId="6A05B3E0" w14:textId="77777777" w:rsidR="00B60D35" w:rsidRDefault="003347FC"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Female </w:t>
      </w:r>
      <w:r w:rsidR="00233C9D">
        <w:rPr>
          <w:rFonts w:ascii="Times New Roman" w:hAnsi="Times New Roman" w:cs="Times New Roman"/>
          <w:sz w:val="24"/>
          <w:szCs w:val="24"/>
        </w:rPr>
        <w:t>preference</w:t>
      </w:r>
      <w:r w:rsidR="00B60D35">
        <w:rPr>
          <w:rFonts w:ascii="Times New Roman" w:hAnsi="Times New Roman" w:cs="Times New Roman"/>
          <w:sz w:val="24"/>
          <w:szCs w:val="24"/>
        </w:rPr>
        <w:t xml:space="preserve"> experiments</w:t>
      </w:r>
    </w:p>
    <w:p w14:paraId="77D28013" w14:textId="15EF7FD4"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We manipulated the </w:t>
      </w:r>
      <w:r w:rsidR="001254D6">
        <w:rPr>
          <w:rFonts w:ascii="Times New Roman" w:hAnsi="Times New Roman" w:cs="Times New Roman"/>
          <w:sz w:val="24"/>
          <w:szCs w:val="24"/>
        </w:rPr>
        <w:t>colour</w:t>
      </w:r>
      <w:r w:rsidRPr="00895394">
        <w:rPr>
          <w:rFonts w:ascii="Times New Roman" w:hAnsi="Times New Roman" w:cs="Times New Roman"/>
          <w:sz w:val="24"/>
          <w:szCs w:val="24"/>
        </w:rPr>
        <w:t xml:space="preserve"> of the damselflies using non-toxic colour paint (Tim and Tess poster paint). We use</w:t>
      </w:r>
      <w:r w:rsidR="003347FC">
        <w:rPr>
          <w:rFonts w:ascii="Times New Roman" w:hAnsi="Times New Roman" w:cs="Times New Roman"/>
          <w:sz w:val="24"/>
          <w:szCs w:val="24"/>
        </w:rPr>
        <w:t>d</w:t>
      </w:r>
      <w:r w:rsidRPr="00895394">
        <w:rPr>
          <w:rFonts w:ascii="Times New Roman" w:hAnsi="Times New Roman" w:cs="Times New Roman"/>
          <w:sz w:val="24"/>
          <w:szCs w:val="24"/>
        </w:rPr>
        <w:t xml:space="preserve"> black </w:t>
      </w:r>
      <w:r w:rsidR="00C34694">
        <w:rPr>
          <w:rFonts w:ascii="Times New Roman" w:hAnsi="Times New Roman" w:cs="Times New Roman"/>
          <w:sz w:val="24"/>
          <w:szCs w:val="24"/>
        </w:rPr>
        <w:t>paint (105 carbon black)</w:t>
      </w:r>
      <w:r w:rsidRPr="00895394">
        <w:rPr>
          <w:rFonts w:ascii="Times New Roman" w:hAnsi="Times New Roman" w:cs="Times New Roman"/>
          <w:sz w:val="24"/>
          <w:szCs w:val="24"/>
        </w:rPr>
        <w:t xml:space="preserve"> to hide the blue bands of the male abdomen. For the control males we applied the black </w:t>
      </w:r>
      <w:r w:rsidR="00C34694">
        <w:rPr>
          <w:rFonts w:ascii="Times New Roman" w:hAnsi="Times New Roman" w:cs="Times New Roman"/>
          <w:sz w:val="24"/>
          <w:szCs w:val="24"/>
        </w:rPr>
        <w:t>paint</w:t>
      </w:r>
      <w:r w:rsidRPr="00895394">
        <w:rPr>
          <w:rFonts w:ascii="Times New Roman" w:hAnsi="Times New Roman" w:cs="Times New Roman"/>
          <w:sz w:val="24"/>
          <w:szCs w:val="24"/>
        </w:rPr>
        <w:t xml:space="preserve"> in </w:t>
      </w:r>
      <w:r w:rsidR="00C34694">
        <w:rPr>
          <w:rFonts w:ascii="Times New Roman" w:hAnsi="Times New Roman" w:cs="Times New Roman"/>
          <w:sz w:val="24"/>
          <w:szCs w:val="24"/>
        </w:rPr>
        <w:t xml:space="preserve">the dorsal side </w:t>
      </w:r>
      <w:r w:rsidR="009969CD">
        <w:rPr>
          <w:rFonts w:ascii="Times New Roman" w:hAnsi="Times New Roman" w:cs="Times New Roman"/>
          <w:sz w:val="24"/>
          <w:szCs w:val="24"/>
        </w:rPr>
        <w:t>of abdominal segment</w:t>
      </w:r>
      <w:r w:rsidRPr="00895394">
        <w:rPr>
          <w:rFonts w:ascii="Times New Roman" w:hAnsi="Times New Roman" w:cs="Times New Roman"/>
          <w:sz w:val="24"/>
          <w:szCs w:val="24"/>
        </w:rPr>
        <w:t xml:space="preserve"> S7. We kept one manipulated and one control male with two females in a</w:t>
      </w:r>
      <w:r w:rsidR="003347FC">
        <w:rPr>
          <w:rFonts w:ascii="Times New Roman" w:hAnsi="Times New Roman" w:cs="Times New Roman"/>
          <w:sz w:val="24"/>
          <w:szCs w:val="24"/>
        </w:rPr>
        <w:t>n</w:t>
      </w:r>
      <w:r w:rsidRPr="00895394">
        <w:rPr>
          <w:rFonts w:ascii="Times New Roman" w:hAnsi="Times New Roman" w:cs="Times New Roman"/>
          <w:sz w:val="24"/>
          <w:szCs w:val="24"/>
        </w:rPr>
        <w:t xml:space="preserve"> </w:t>
      </w:r>
      <w:r w:rsidR="003347FC">
        <w:rPr>
          <w:rFonts w:ascii="Times New Roman" w:hAnsi="Times New Roman" w:cs="Times New Roman"/>
          <w:sz w:val="24"/>
          <w:szCs w:val="24"/>
        </w:rPr>
        <w:t xml:space="preserve">insect mating </w:t>
      </w:r>
      <w:r w:rsidRPr="00895394">
        <w:rPr>
          <w:rFonts w:ascii="Times New Roman" w:hAnsi="Times New Roman" w:cs="Times New Roman"/>
          <w:sz w:val="24"/>
          <w:szCs w:val="24"/>
        </w:rPr>
        <w:t xml:space="preserve">cage </w:t>
      </w:r>
      <w:r w:rsidR="003347FC" w:rsidRPr="00895394">
        <w:rPr>
          <w:rFonts w:ascii="Times New Roman" w:hAnsi="Times New Roman" w:cs="Times New Roman"/>
          <w:sz w:val="24"/>
          <w:szCs w:val="24"/>
        </w:rPr>
        <w:t>(58cm × 32cm × 34cm)</w:t>
      </w:r>
      <w:r w:rsidR="003347FC">
        <w:rPr>
          <w:rFonts w:ascii="Times New Roman" w:hAnsi="Times New Roman" w:cs="Times New Roman"/>
          <w:sz w:val="24"/>
          <w:szCs w:val="24"/>
        </w:rPr>
        <w:t xml:space="preserve">. We placed the cage close </w:t>
      </w:r>
      <w:r w:rsidR="00C34694">
        <w:rPr>
          <w:rFonts w:ascii="Times New Roman" w:hAnsi="Times New Roman" w:cs="Times New Roman"/>
          <w:sz w:val="24"/>
          <w:szCs w:val="24"/>
        </w:rPr>
        <w:t xml:space="preserve">to a natural lake, </w:t>
      </w:r>
      <w:commentRangeStart w:id="74"/>
      <w:r w:rsidR="00C34694">
        <w:rPr>
          <w:rFonts w:ascii="Times New Roman" w:hAnsi="Times New Roman" w:cs="Times New Roman"/>
          <w:sz w:val="24"/>
          <w:szCs w:val="24"/>
        </w:rPr>
        <w:t>in the</w:t>
      </w:r>
      <w:r w:rsidR="003347FC">
        <w:rPr>
          <w:rFonts w:ascii="Times New Roman" w:hAnsi="Times New Roman" w:cs="Times New Roman"/>
          <w:sz w:val="24"/>
          <w:szCs w:val="24"/>
        </w:rPr>
        <w:t xml:space="preserve"> sunlight</w:t>
      </w:r>
      <w:ins w:id="75" w:author="Ken Cheng" w:date="2018-04-14T15:21:00Z">
        <w:r w:rsidR="004C7409">
          <w:rPr>
            <w:rFonts w:ascii="Times New Roman" w:hAnsi="Times New Roman" w:cs="Times New Roman"/>
            <w:sz w:val="24"/>
            <w:szCs w:val="24"/>
          </w:rPr>
          <w:t>,</w:t>
        </w:r>
        <w:commentRangeEnd w:id="74"/>
        <w:r w:rsidR="004C7409">
          <w:rPr>
            <w:rStyle w:val="CommentReference"/>
          </w:rPr>
          <w:commentReference w:id="74"/>
        </w:r>
      </w:ins>
      <w:r w:rsidR="003347FC">
        <w:rPr>
          <w:rFonts w:ascii="Times New Roman" w:hAnsi="Times New Roman" w:cs="Times New Roman"/>
          <w:sz w:val="24"/>
          <w:szCs w:val="24"/>
        </w:rPr>
        <w:t xml:space="preserve"> and observed their sexual interaction from a distance of approximate</w:t>
      </w:r>
      <w:del w:id="77" w:author="Ken Cheng" w:date="2018-04-14T15:22:00Z">
        <w:r w:rsidR="003347FC" w:rsidDel="004C7409">
          <w:rPr>
            <w:rFonts w:ascii="Times New Roman" w:hAnsi="Times New Roman" w:cs="Times New Roman"/>
            <w:sz w:val="24"/>
            <w:szCs w:val="24"/>
          </w:rPr>
          <w:delText xml:space="preserve"> </w:delText>
        </w:r>
        <w:r w:rsidR="00C34694" w:rsidDel="004C7409">
          <w:rPr>
            <w:rFonts w:ascii="Times New Roman" w:hAnsi="Times New Roman" w:cs="Times New Roman"/>
            <w:sz w:val="24"/>
            <w:szCs w:val="24"/>
          </w:rPr>
          <w:delText>to</w:delText>
        </w:r>
      </w:del>
      <w:ins w:id="78" w:author="Ken Cheng" w:date="2018-04-14T15:22:00Z">
        <w:r w:rsidR="004C7409">
          <w:rPr>
            <w:rFonts w:ascii="Times New Roman" w:hAnsi="Times New Roman" w:cs="Times New Roman"/>
            <w:sz w:val="24"/>
            <w:szCs w:val="24"/>
          </w:rPr>
          <w:t>ly</w:t>
        </w:r>
      </w:ins>
      <w:r w:rsidR="00C34694">
        <w:rPr>
          <w:rFonts w:ascii="Times New Roman" w:hAnsi="Times New Roman" w:cs="Times New Roman"/>
          <w:sz w:val="24"/>
          <w:szCs w:val="24"/>
        </w:rPr>
        <w:t xml:space="preserve"> </w:t>
      </w:r>
      <w:r w:rsidR="003347FC">
        <w:rPr>
          <w:rFonts w:ascii="Times New Roman" w:hAnsi="Times New Roman" w:cs="Times New Roman"/>
          <w:sz w:val="24"/>
          <w:szCs w:val="24"/>
        </w:rPr>
        <w:t xml:space="preserve">one meter. </w:t>
      </w:r>
      <w:r w:rsidRPr="00895394">
        <w:rPr>
          <w:rFonts w:ascii="Times New Roman" w:hAnsi="Times New Roman" w:cs="Times New Roman"/>
          <w:sz w:val="24"/>
          <w:szCs w:val="24"/>
        </w:rPr>
        <w:t xml:space="preserve">We calculated the number of </w:t>
      </w:r>
      <w:r w:rsidR="00007469">
        <w:rPr>
          <w:rFonts w:ascii="Times New Roman" w:hAnsi="Times New Roman" w:cs="Times New Roman"/>
          <w:sz w:val="24"/>
          <w:szCs w:val="24"/>
        </w:rPr>
        <w:t xml:space="preserve">the </w:t>
      </w:r>
      <w:r w:rsidRPr="00895394">
        <w:rPr>
          <w:rFonts w:ascii="Times New Roman" w:hAnsi="Times New Roman" w:cs="Times New Roman"/>
          <w:sz w:val="24"/>
          <w:szCs w:val="24"/>
        </w:rPr>
        <w:t xml:space="preserve">tandem </w:t>
      </w:r>
      <w:r w:rsidR="003347FC">
        <w:rPr>
          <w:rFonts w:ascii="Times New Roman" w:hAnsi="Times New Roman" w:cs="Times New Roman"/>
          <w:sz w:val="24"/>
          <w:szCs w:val="24"/>
        </w:rPr>
        <w:t xml:space="preserve">and wheel </w:t>
      </w:r>
      <w:r w:rsidRPr="00895394">
        <w:rPr>
          <w:rFonts w:ascii="Times New Roman" w:hAnsi="Times New Roman" w:cs="Times New Roman"/>
          <w:sz w:val="24"/>
          <w:szCs w:val="24"/>
        </w:rPr>
        <w:t xml:space="preserve">formation of control and manipulated males. </w:t>
      </w:r>
      <w:r w:rsidR="006115BE">
        <w:rPr>
          <w:rFonts w:ascii="Times New Roman" w:hAnsi="Times New Roman" w:cs="Times New Roman"/>
          <w:sz w:val="24"/>
          <w:szCs w:val="24"/>
        </w:rPr>
        <w:t xml:space="preserve">In </w:t>
      </w:r>
      <w:r w:rsidR="003347FC">
        <w:rPr>
          <w:rFonts w:ascii="Times New Roman" w:hAnsi="Times New Roman" w:cs="Times New Roman"/>
          <w:sz w:val="24"/>
          <w:szCs w:val="24"/>
        </w:rPr>
        <w:t>case</w:t>
      </w:r>
      <w:ins w:id="79" w:author="Ken Cheng" w:date="2018-04-14T15:22:00Z">
        <w:r w:rsidR="004C7409">
          <w:rPr>
            <w:rFonts w:ascii="Times New Roman" w:hAnsi="Times New Roman" w:cs="Times New Roman"/>
            <w:sz w:val="24"/>
            <w:szCs w:val="24"/>
          </w:rPr>
          <w:t>s</w:t>
        </w:r>
      </w:ins>
      <w:r w:rsidR="003347FC" w:rsidRPr="00895394">
        <w:rPr>
          <w:rFonts w:ascii="Times New Roman" w:hAnsi="Times New Roman" w:cs="Times New Roman"/>
          <w:sz w:val="24"/>
          <w:szCs w:val="24"/>
        </w:rPr>
        <w:t xml:space="preserve"> </w:t>
      </w:r>
      <w:del w:id="80" w:author="Ken Cheng" w:date="2018-04-14T15:22:00Z">
        <w:r w:rsidR="006115BE" w:rsidDel="004C7409">
          <w:rPr>
            <w:rFonts w:ascii="Times New Roman" w:hAnsi="Times New Roman" w:cs="Times New Roman"/>
            <w:sz w:val="24"/>
            <w:szCs w:val="24"/>
          </w:rPr>
          <w:delText xml:space="preserve">when </w:delText>
        </w:r>
      </w:del>
      <w:ins w:id="81" w:author="Ken Cheng" w:date="2018-04-14T15:22:00Z">
        <w:r w:rsidR="004C7409">
          <w:rPr>
            <w:rFonts w:ascii="Times New Roman" w:hAnsi="Times New Roman" w:cs="Times New Roman"/>
            <w:sz w:val="24"/>
            <w:szCs w:val="24"/>
          </w:rPr>
          <w:t xml:space="preserve">in which </w:t>
        </w:r>
      </w:ins>
      <w:r w:rsidR="006115BE">
        <w:rPr>
          <w:rFonts w:ascii="Times New Roman" w:hAnsi="Times New Roman" w:cs="Times New Roman"/>
          <w:sz w:val="24"/>
          <w:szCs w:val="24"/>
        </w:rPr>
        <w:t>a tandem d</w:t>
      </w:r>
      <w:r w:rsidR="003347FC" w:rsidRPr="00895394">
        <w:rPr>
          <w:rFonts w:ascii="Times New Roman" w:hAnsi="Times New Roman" w:cs="Times New Roman"/>
          <w:sz w:val="24"/>
          <w:szCs w:val="24"/>
        </w:rPr>
        <w:t xml:space="preserve">id not </w:t>
      </w:r>
      <w:r w:rsidR="006115BE">
        <w:rPr>
          <w:rFonts w:ascii="Times New Roman" w:hAnsi="Times New Roman" w:cs="Times New Roman"/>
          <w:sz w:val="24"/>
          <w:szCs w:val="24"/>
        </w:rPr>
        <w:t xml:space="preserve">form into a </w:t>
      </w:r>
      <w:r w:rsidR="003347FC" w:rsidRPr="00895394">
        <w:rPr>
          <w:rFonts w:ascii="Times New Roman" w:hAnsi="Times New Roman" w:cs="Times New Roman"/>
          <w:sz w:val="24"/>
          <w:szCs w:val="24"/>
        </w:rPr>
        <w:t>wheel, we calculated the duration of</w:t>
      </w:r>
      <w:r w:rsidR="004508A8">
        <w:rPr>
          <w:rFonts w:ascii="Times New Roman" w:hAnsi="Times New Roman" w:cs="Times New Roman"/>
          <w:sz w:val="24"/>
          <w:szCs w:val="24"/>
        </w:rPr>
        <w:t xml:space="preserve"> the</w:t>
      </w:r>
      <w:r w:rsidR="006115BE">
        <w:rPr>
          <w:rFonts w:ascii="Times New Roman" w:hAnsi="Times New Roman" w:cs="Times New Roman"/>
          <w:sz w:val="24"/>
          <w:szCs w:val="24"/>
        </w:rPr>
        <w:t xml:space="preserve"> tandem before the pair</w:t>
      </w:r>
      <w:r w:rsidR="003347FC" w:rsidRPr="00895394">
        <w:rPr>
          <w:rFonts w:ascii="Times New Roman" w:hAnsi="Times New Roman" w:cs="Times New Roman"/>
          <w:sz w:val="24"/>
          <w:szCs w:val="24"/>
        </w:rPr>
        <w:t xml:space="preserve"> dissociate</w:t>
      </w:r>
      <w:r w:rsidR="00007469">
        <w:rPr>
          <w:rFonts w:ascii="Times New Roman" w:hAnsi="Times New Roman" w:cs="Times New Roman"/>
          <w:sz w:val="24"/>
          <w:szCs w:val="24"/>
        </w:rPr>
        <w:t>d</w:t>
      </w:r>
      <w:r w:rsidR="003347FC" w:rsidRPr="00895394">
        <w:rPr>
          <w:rFonts w:ascii="Times New Roman" w:hAnsi="Times New Roman" w:cs="Times New Roman"/>
          <w:sz w:val="24"/>
          <w:szCs w:val="24"/>
        </w:rPr>
        <w:t xml:space="preserve">. </w:t>
      </w:r>
      <w:r w:rsidRPr="00895394">
        <w:rPr>
          <w:rFonts w:ascii="Times New Roman" w:hAnsi="Times New Roman" w:cs="Times New Roman"/>
          <w:sz w:val="24"/>
          <w:szCs w:val="24"/>
        </w:rPr>
        <w:t xml:space="preserve">We also recorded the </w:t>
      </w:r>
      <w:r w:rsidR="003347FC">
        <w:rPr>
          <w:rFonts w:ascii="Times New Roman" w:hAnsi="Times New Roman" w:cs="Times New Roman"/>
          <w:sz w:val="24"/>
          <w:szCs w:val="24"/>
        </w:rPr>
        <w:t xml:space="preserve">time taken to </w:t>
      </w:r>
      <w:r w:rsidR="006115BE">
        <w:rPr>
          <w:rFonts w:ascii="Times New Roman" w:hAnsi="Times New Roman" w:cs="Times New Roman"/>
          <w:sz w:val="24"/>
          <w:szCs w:val="24"/>
        </w:rPr>
        <w:t xml:space="preserve">attain the </w:t>
      </w:r>
      <w:r w:rsidR="003347FC">
        <w:rPr>
          <w:rFonts w:ascii="Times New Roman" w:hAnsi="Times New Roman" w:cs="Times New Roman"/>
          <w:sz w:val="24"/>
          <w:szCs w:val="24"/>
        </w:rPr>
        <w:t xml:space="preserve">wheel </w:t>
      </w:r>
      <w:r w:rsidR="006115BE">
        <w:rPr>
          <w:rFonts w:ascii="Times New Roman" w:hAnsi="Times New Roman" w:cs="Times New Roman"/>
          <w:sz w:val="24"/>
          <w:szCs w:val="24"/>
        </w:rPr>
        <w:t xml:space="preserve">from the </w:t>
      </w:r>
      <w:commentRangeStart w:id="82"/>
      <w:r w:rsidR="006115BE">
        <w:rPr>
          <w:rFonts w:ascii="Times New Roman" w:hAnsi="Times New Roman" w:cs="Times New Roman"/>
          <w:sz w:val="24"/>
          <w:szCs w:val="24"/>
        </w:rPr>
        <w:t>tandem a</w:t>
      </w:r>
      <w:r w:rsidR="003347FC">
        <w:rPr>
          <w:rFonts w:ascii="Times New Roman" w:hAnsi="Times New Roman" w:cs="Times New Roman"/>
          <w:sz w:val="24"/>
          <w:szCs w:val="24"/>
        </w:rPr>
        <w:t xml:space="preserve">nd the </w:t>
      </w:r>
      <w:r w:rsidRPr="00895394">
        <w:rPr>
          <w:rFonts w:ascii="Times New Roman" w:hAnsi="Times New Roman" w:cs="Times New Roman"/>
          <w:sz w:val="24"/>
          <w:szCs w:val="24"/>
        </w:rPr>
        <w:t xml:space="preserve">duration of </w:t>
      </w:r>
      <w:r w:rsidR="004508A8">
        <w:rPr>
          <w:rFonts w:ascii="Times New Roman" w:hAnsi="Times New Roman" w:cs="Times New Roman"/>
          <w:sz w:val="24"/>
          <w:szCs w:val="24"/>
        </w:rPr>
        <w:t xml:space="preserve">the </w:t>
      </w:r>
      <w:r w:rsidRPr="00895394">
        <w:rPr>
          <w:rFonts w:ascii="Times New Roman" w:hAnsi="Times New Roman" w:cs="Times New Roman"/>
          <w:sz w:val="24"/>
          <w:szCs w:val="24"/>
        </w:rPr>
        <w:t>wheel</w:t>
      </w:r>
      <w:commentRangeEnd w:id="82"/>
      <w:r w:rsidR="004C7409">
        <w:rPr>
          <w:rStyle w:val="CommentReference"/>
        </w:rPr>
        <w:commentReference w:id="82"/>
      </w:r>
      <w:r w:rsidRPr="00895394">
        <w:rPr>
          <w:rFonts w:ascii="Times New Roman" w:hAnsi="Times New Roman" w:cs="Times New Roman"/>
          <w:sz w:val="24"/>
          <w:szCs w:val="24"/>
        </w:rPr>
        <w:t xml:space="preserve">. </w:t>
      </w:r>
      <w:r w:rsidR="003347FC">
        <w:rPr>
          <w:rFonts w:ascii="Times New Roman" w:hAnsi="Times New Roman" w:cs="Times New Roman"/>
          <w:sz w:val="24"/>
          <w:szCs w:val="24"/>
        </w:rPr>
        <w:t>A trial was co</w:t>
      </w:r>
      <w:r w:rsidR="006115BE">
        <w:rPr>
          <w:rFonts w:ascii="Times New Roman" w:hAnsi="Times New Roman" w:cs="Times New Roman"/>
          <w:sz w:val="24"/>
          <w:szCs w:val="24"/>
        </w:rPr>
        <w:t xml:space="preserve">nsidered successful </w:t>
      </w:r>
      <w:r w:rsidR="001D5DC2">
        <w:rPr>
          <w:rFonts w:ascii="Times New Roman" w:hAnsi="Times New Roman" w:cs="Times New Roman"/>
          <w:sz w:val="24"/>
          <w:szCs w:val="24"/>
        </w:rPr>
        <w:t>when</w:t>
      </w:r>
      <w:r w:rsidR="003347FC">
        <w:rPr>
          <w:rFonts w:ascii="Times New Roman" w:hAnsi="Times New Roman" w:cs="Times New Roman"/>
          <w:sz w:val="24"/>
          <w:szCs w:val="24"/>
        </w:rPr>
        <w:t xml:space="preserve"> a male form</w:t>
      </w:r>
      <w:r w:rsidR="006115BE">
        <w:rPr>
          <w:rFonts w:ascii="Times New Roman" w:hAnsi="Times New Roman" w:cs="Times New Roman"/>
          <w:sz w:val="24"/>
          <w:szCs w:val="24"/>
        </w:rPr>
        <w:t>ed</w:t>
      </w:r>
      <w:r w:rsidR="003347FC">
        <w:rPr>
          <w:rFonts w:ascii="Times New Roman" w:hAnsi="Times New Roman" w:cs="Times New Roman"/>
          <w:sz w:val="24"/>
          <w:szCs w:val="24"/>
        </w:rPr>
        <w:t xml:space="preserve"> a tandem with a female. I</w:t>
      </w:r>
      <w:r w:rsidRPr="00895394">
        <w:rPr>
          <w:rFonts w:ascii="Times New Roman" w:hAnsi="Times New Roman" w:cs="Times New Roman"/>
          <w:sz w:val="24"/>
          <w:szCs w:val="24"/>
        </w:rPr>
        <w:t xml:space="preserve">f </w:t>
      </w:r>
      <w:r w:rsidR="004508A8">
        <w:rPr>
          <w:rFonts w:ascii="Times New Roman" w:hAnsi="Times New Roman" w:cs="Times New Roman"/>
          <w:sz w:val="24"/>
          <w:szCs w:val="24"/>
        </w:rPr>
        <w:t xml:space="preserve">a </w:t>
      </w:r>
      <w:r w:rsidR="001D5DC2">
        <w:rPr>
          <w:rFonts w:ascii="Times New Roman" w:hAnsi="Times New Roman" w:cs="Times New Roman"/>
          <w:sz w:val="24"/>
          <w:szCs w:val="24"/>
        </w:rPr>
        <w:t>tandem did not formed</w:t>
      </w:r>
      <w:r w:rsidRPr="00895394">
        <w:rPr>
          <w:rFonts w:ascii="Times New Roman" w:hAnsi="Times New Roman" w:cs="Times New Roman"/>
          <w:sz w:val="24"/>
          <w:szCs w:val="24"/>
        </w:rPr>
        <w:t xml:space="preserve"> within 30 minutes</w:t>
      </w:r>
      <w:r w:rsidR="004508A8">
        <w:rPr>
          <w:rFonts w:ascii="Times New Roman" w:hAnsi="Times New Roman" w:cs="Times New Roman"/>
          <w:sz w:val="24"/>
          <w:szCs w:val="24"/>
        </w:rPr>
        <w:t>,</w:t>
      </w:r>
      <w:r w:rsidRPr="00895394">
        <w:rPr>
          <w:rFonts w:ascii="Times New Roman" w:hAnsi="Times New Roman" w:cs="Times New Roman"/>
          <w:sz w:val="24"/>
          <w:szCs w:val="24"/>
        </w:rPr>
        <w:t xml:space="preserve"> we record</w:t>
      </w:r>
      <w:r w:rsidR="004508A8">
        <w:rPr>
          <w:rFonts w:ascii="Times New Roman" w:hAnsi="Times New Roman" w:cs="Times New Roman"/>
          <w:sz w:val="24"/>
          <w:szCs w:val="24"/>
        </w:rPr>
        <w:t>ed</w:t>
      </w:r>
      <w:r w:rsidRPr="00895394">
        <w:rPr>
          <w:rFonts w:ascii="Times New Roman" w:hAnsi="Times New Roman" w:cs="Times New Roman"/>
          <w:sz w:val="24"/>
          <w:szCs w:val="24"/>
        </w:rPr>
        <w:t xml:space="preserve"> it as an unsuccessful trial.</w:t>
      </w:r>
      <w:r w:rsidR="004508A8">
        <w:rPr>
          <w:rFonts w:ascii="Times New Roman" w:hAnsi="Times New Roman" w:cs="Times New Roman"/>
          <w:sz w:val="24"/>
          <w:szCs w:val="24"/>
        </w:rPr>
        <w:t xml:space="preserve"> The experiment was</w:t>
      </w:r>
      <w:r w:rsidR="003347FC">
        <w:rPr>
          <w:rFonts w:ascii="Times New Roman" w:hAnsi="Times New Roman" w:cs="Times New Roman"/>
          <w:sz w:val="24"/>
          <w:szCs w:val="24"/>
        </w:rPr>
        <w:t xml:space="preserve"> continued until we reach</w:t>
      </w:r>
      <w:r w:rsidR="004508A8">
        <w:rPr>
          <w:rFonts w:ascii="Times New Roman" w:hAnsi="Times New Roman" w:cs="Times New Roman"/>
          <w:sz w:val="24"/>
          <w:szCs w:val="24"/>
        </w:rPr>
        <w:t>ed</w:t>
      </w:r>
      <w:r w:rsidR="003347FC">
        <w:rPr>
          <w:rFonts w:ascii="Times New Roman" w:hAnsi="Times New Roman" w:cs="Times New Roman"/>
          <w:sz w:val="24"/>
          <w:szCs w:val="24"/>
        </w:rPr>
        <w:t xml:space="preserve"> sixty successful trial</w:t>
      </w:r>
      <w:r w:rsidR="004508A8">
        <w:rPr>
          <w:rFonts w:ascii="Times New Roman" w:hAnsi="Times New Roman" w:cs="Times New Roman"/>
          <w:sz w:val="24"/>
          <w:szCs w:val="24"/>
        </w:rPr>
        <w:t>s</w:t>
      </w:r>
      <w:r w:rsidR="003347FC">
        <w:rPr>
          <w:rFonts w:ascii="Times New Roman" w:hAnsi="Times New Roman" w:cs="Times New Roman"/>
          <w:sz w:val="24"/>
          <w:szCs w:val="24"/>
        </w:rPr>
        <w:t>.</w:t>
      </w:r>
      <w:r w:rsidR="004508A8">
        <w:rPr>
          <w:rFonts w:ascii="Times New Roman" w:hAnsi="Times New Roman" w:cs="Times New Roman"/>
          <w:sz w:val="24"/>
          <w:szCs w:val="24"/>
        </w:rPr>
        <w:t xml:space="preserve"> Further analysis </w:t>
      </w:r>
      <w:del w:id="83" w:author="Ken Cheng" w:date="2018-04-14T15:24:00Z">
        <w:r w:rsidR="004508A8" w:rsidDel="00F31078">
          <w:rPr>
            <w:rFonts w:ascii="Times New Roman" w:hAnsi="Times New Roman" w:cs="Times New Roman"/>
            <w:sz w:val="24"/>
            <w:szCs w:val="24"/>
          </w:rPr>
          <w:delText xml:space="preserve">were </w:delText>
        </w:r>
      </w:del>
      <w:ins w:id="84" w:author="Ken Cheng" w:date="2018-04-14T15:24:00Z">
        <w:r w:rsidR="00F31078">
          <w:rPr>
            <w:rFonts w:ascii="Times New Roman" w:hAnsi="Times New Roman" w:cs="Times New Roman"/>
            <w:sz w:val="24"/>
            <w:szCs w:val="24"/>
          </w:rPr>
          <w:t xml:space="preserve">was </w:t>
        </w:r>
      </w:ins>
      <w:r w:rsidR="004508A8">
        <w:rPr>
          <w:rFonts w:ascii="Times New Roman" w:hAnsi="Times New Roman" w:cs="Times New Roman"/>
          <w:sz w:val="24"/>
          <w:szCs w:val="24"/>
        </w:rPr>
        <w:t xml:space="preserve">done based on the successful trials. We applied </w:t>
      </w:r>
      <w:r w:rsidR="004508A8" w:rsidRPr="00895394">
        <w:rPr>
          <w:rFonts w:ascii="Times New Roman" w:hAnsi="Times New Roman" w:cs="Times New Roman"/>
          <w:sz w:val="24"/>
          <w:szCs w:val="24"/>
        </w:rPr>
        <w:t>chi-square test to compare</w:t>
      </w:r>
      <w:r w:rsidR="004508A8">
        <w:rPr>
          <w:rFonts w:ascii="Times New Roman" w:hAnsi="Times New Roman" w:cs="Times New Roman"/>
          <w:sz w:val="24"/>
          <w:szCs w:val="24"/>
        </w:rPr>
        <w:t xml:space="preserve"> reproductive success between the control and manipulated males. </w:t>
      </w:r>
      <w:r w:rsidRPr="00895394">
        <w:rPr>
          <w:rFonts w:ascii="Times New Roman" w:hAnsi="Times New Roman" w:cs="Times New Roman"/>
          <w:sz w:val="24"/>
          <w:szCs w:val="24"/>
        </w:rPr>
        <w:t xml:space="preserve"> </w:t>
      </w:r>
    </w:p>
    <w:p w14:paraId="618841BA" w14:textId="77777777" w:rsidR="003347FC" w:rsidRDefault="006241B0"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Male </w:t>
      </w:r>
      <w:r w:rsidR="00E672D7">
        <w:rPr>
          <w:rFonts w:ascii="Times New Roman" w:hAnsi="Times New Roman" w:cs="Times New Roman"/>
          <w:sz w:val="24"/>
          <w:szCs w:val="24"/>
        </w:rPr>
        <w:t>choice experiments</w:t>
      </w:r>
      <w:r w:rsidR="003347FC">
        <w:rPr>
          <w:rFonts w:ascii="Times New Roman" w:hAnsi="Times New Roman" w:cs="Times New Roman"/>
          <w:sz w:val="24"/>
          <w:szCs w:val="24"/>
        </w:rPr>
        <w:t xml:space="preserve"> </w:t>
      </w:r>
    </w:p>
    <w:p w14:paraId="434E5AE8" w14:textId="77777777"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lastRenderedPageBreak/>
        <w:t xml:space="preserve">We manipulated female colour using non-toxic colour paint (Tim and Tess poster paint). </w:t>
      </w:r>
      <w:r w:rsidR="00C34694">
        <w:rPr>
          <w:rFonts w:ascii="Times New Roman" w:hAnsi="Times New Roman" w:cs="Times New Roman"/>
          <w:sz w:val="24"/>
          <w:szCs w:val="24"/>
        </w:rPr>
        <w:t xml:space="preserve">We used 90 peacock blue and 105 carbon black paint for colouring blue and black respectively. </w:t>
      </w:r>
      <w:r w:rsidRPr="00895394">
        <w:rPr>
          <w:rFonts w:ascii="Times New Roman" w:hAnsi="Times New Roman" w:cs="Times New Roman"/>
          <w:sz w:val="24"/>
          <w:szCs w:val="24"/>
        </w:rPr>
        <w:t xml:space="preserve">We painted two blue bands </w:t>
      </w:r>
      <w:r w:rsidR="00C34694">
        <w:rPr>
          <w:rFonts w:ascii="Times New Roman" w:hAnsi="Times New Roman" w:cs="Times New Roman"/>
          <w:sz w:val="24"/>
          <w:szCs w:val="24"/>
        </w:rPr>
        <w:t xml:space="preserve">on females </w:t>
      </w:r>
      <w:r w:rsidRPr="00895394">
        <w:rPr>
          <w:rFonts w:ascii="Times New Roman" w:hAnsi="Times New Roman" w:cs="Times New Roman"/>
          <w:sz w:val="24"/>
          <w:szCs w:val="24"/>
        </w:rPr>
        <w:t>matching the colour and br</w:t>
      </w:r>
      <w:r w:rsidR="00C34694">
        <w:rPr>
          <w:rFonts w:ascii="Times New Roman" w:hAnsi="Times New Roman" w:cs="Times New Roman"/>
          <w:sz w:val="24"/>
          <w:szCs w:val="24"/>
        </w:rPr>
        <w:t>ightness of the males (Figure 1c</w:t>
      </w:r>
      <w:r w:rsidRPr="00895394">
        <w:rPr>
          <w:rFonts w:ascii="Times New Roman" w:hAnsi="Times New Roman" w:cs="Times New Roman"/>
          <w:sz w:val="24"/>
          <w:szCs w:val="24"/>
        </w:rPr>
        <w:t xml:space="preserve">). In two separate experiments, we varied the position of the bands ─ in the first, the blue bands were applied in the same position as on the male (segments S8 and S9) but in the second experiment we painted the blue bands on segment S4. To control for the paint, we applied black paint over the natural black patches on the control females. </w:t>
      </w:r>
    </w:p>
    <w:p w14:paraId="3002440F" w14:textId="7C5D8669" w:rsid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We placed four damselflies (two males, one control female and one manipulated female) into an insect mating cage (58cm × 32cm × 34cm) at the edge of a pond and observed their behavioral interactions. We terminated a trial if a male succe</w:t>
      </w:r>
      <w:r w:rsidR="004508A8">
        <w:rPr>
          <w:rFonts w:ascii="Times New Roman" w:hAnsi="Times New Roman" w:cs="Times New Roman"/>
          <w:sz w:val="24"/>
          <w:szCs w:val="24"/>
        </w:rPr>
        <w:t>ssfully formed a tandem with a</w:t>
      </w:r>
      <w:r w:rsidRPr="00895394">
        <w:rPr>
          <w:rFonts w:ascii="Times New Roman" w:hAnsi="Times New Roman" w:cs="Times New Roman"/>
          <w:sz w:val="24"/>
          <w:szCs w:val="24"/>
        </w:rPr>
        <w:t xml:space="preserve"> female or after 20 minutes if no tandem occurred. For each experiment, we performed 40 su</w:t>
      </w:r>
      <w:r w:rsidR="004A09E3">
        <w:rPr>
          <w:rFonts w:ascii="Times New Roman" w:hAnsi="Times New Roman" w:cs="Times New Roman"/>
          <w:sz w:val="24"/>
          <w:szCs w:val="24"/>
        </w:rPr>
        <w:t xml:space="preserve">ccessful trials between 10 am and </w:t>
      </w:r>
      <w:r w:rsidRPr="00895394">
        <w:rPr>
          <w:rFonts w:ascii="Times New Roman" w:hAnsi="Times New Roman" w:cs="Times New Roman"/>
          <w:sz w:val="24"/>
          <w:szCs w:val="24"/>
        </w:rPr>
        <w:t>4 pm</w:t>
      </w:r>
      <w:ins w:id="85" w:author="Ken Cheng" w:date="2018-04-14T15:27:00Z">
        <w:r w:rsidR="00F75BBB">
          <w:rPr>
            <w:rFonts w:ascii="Times New Roman" w:hAnsi="Times New Roman" w:cs="Times New Roman"/>
            <w:sz w:val="24"/>
            <w:szCs w:val="24"/>
          </w:rPr>
          <w:t>,</w:t>
        </w:r>
      </w:ins>
      <w:r w:rsidRPr="00895394">
        <w:rPr>
          <w:rFonts w:ascii="Times New Roman" w:hAnsi="Times New Roman" w:cs="Times New Roman"/>
          <w:sz w:val="24"/>
          <w:szCs w:val="24"/>
        </w:rPr>
        <w:t xml:space="preserve"> when mating usually occurs in the field. We applied </w:t>
      </w:r>
      <w:commentRangeStart w:id="86"/>
      <w:r w:rsidR="004508A8">
        <w:rPr>
          <w:rFonts w:ascii="Times New Roman" w:hAnsi="Times New Roman" w:cs="Times New Roman"/>
          <w:sz w:val="24"/>
          <w:szCs w:val="24"/>
        </w:rPr>
        <w:t xml:space="preserve">a </w:t>
      </w:r>
      <w:r w:rsidRPr="00895394">
        <w:rPr>
          <w:rFonts w:ascii="Times New Roman" w:hAnsi="Times New Roman" w:cs="Times New Roman"/>
          <w:sz w:val="24"/>
          <w:szCs w:val="24"/>
        </w:rPr>
        <w:t>chi-square test</w:t>
      </w:r>
      <w:commentRangeEnd w:id="86"/>
      <w:r w:rsidR="00F75BBB">
        <w:rPr>
          <w:rStyle w:val="CommentReference"/>
        </w:rPr>
        <w:commentReference w:id="86"/>
      </w:r>
      <w:r w:rsidRPr="00895394">
        <w:rPr>
          <w:rFonts w:ascii="Times New Roman" w:hAnsi="Times New Roman" w:cs="Times New Roman"/>
          <w:sz w:val="24"/>
          <w:szCs w:val="24"/>
        </w:rPr>
        <w:t xml:space="preserve"> to compare the frequency of tandem pairs in each experiment. </w:t>
      </w:r>
    </w:p>
    <w:p w14:paraId="61F9BBC1" w14:textId="77777777" w:rsidR="009C360D" w:rsidRDefault="00507AEF" w:rsidP="00895394">
      <w:pPr>
        <w:spacing w:line="480" w:lineRule="auto"/>
        <w:jc w:val="both"/>
        <w:rPr>
          <w:rFonts w:ascii="Times New Roman" w:hAnsi="Times New Roman" w:cs="Times New Roman"/>
          <w:sz w:val="24"/>
          <w:szCs w:val="24"/>
        </w:rPr>
      </w:pPr>
      <w:del w:id="87" w:author="Ken Cheng" w:date="2018-04-14T15:30:00Z">
        <w:r w:rsidDel="00BA642A">
          <w:rPr>
            <w:rFonts w:ascii="Times New Roman" w:hAnsi="Times New Roman" w:cs="Times New Roman"/>
            <w:sz w:val="24"/>
            <w:szCs w:val="24"/>
          </w:rPr>
          <w:delText xml:space="preserve"> </w:delText>
        </w:r>
      </w:del>
      <w:r w:rsidR="006241B0">
        <w:rPr>
          <w:rFonts w:ascii="Times New Roman" w:hAnsi="Times New Roman" w:cs="Times New Roman"/>
          <w:sz w:val="24"/>
          <w:szCs w:val="24"/>
        </w:rPr>
        <w:t>Results</w:t>
      </w:r>
    </w:p>
    <w:p w14:paraId="44A4BFD1" w14:textId="77777777" w:rsidR="006241B0" w:rsidRP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Damselfly spectra </w:t>
      </w:r>
    </w:p>
    <w:p w14:paraId="7F5F938F" w14:textId="77777777" w:rsidR="006241B0" w:rsidRP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The reflectance spectra of the male blue abdominal bands peaked between 450 and 481 nm while the female abdominal segments did not show any peaks but a gradual increase with increasing wavelengths (Figure 1c). Like males, manipulated female</w:t>
      </w:r>
      <w:del w:id="88" w:author="Ken Cheng" w:date="2018-04-14T15:31:00Z">
        <w:r w:rsidRPr="006241B0" w:rsidDel="00BA642A">
          <w:rPr>
            <w:rFonts w:ascii="Times New Roman" w:hAnsi="Times New Roman" w:cs="Times New Roman"/>
            <w:sz w:val="24"/>
            <w:szCs w:val="24"/>
          </w:rPr>
          <w:delText>s</w:delText>
        </w:r>
      </w:del>
      <w:r w:rsidRPr="006241B0">
        <w:rPr>
          <w:rFonts w:ascii="Times New Roman" w:hAnsi="Times New Roman" w:cs="Times New Roman"/>
          <w:sz w:val="24"/>
          <w:szCs w:val="24"/>
        </w:rPr>
        <w:t xml:space="preserve"> bands also showed reflectance peaks in this region (471-472nm) (Figure 1c). </w:t>
      </w:r>
    </w:p>
    <w:p w14:paraId="10ACBE9A" w14:textId="77777777" w:rsidR="006241B0" w:rsidRP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Discriminability </w:t>
      </w:r>
    </w:p>
    <w:p w14:paraId="4E18D1EB" w14:textId="062C7582" w:rsidR="006241B0" w:rsidRP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Both male abdominal blue bands and female abdominal colouration were chromatically and achromatically discriminable in the trichromatic damselfly visual system against the natural </w:t>
      </w:r>
      <w:r w:rsidRPr="006241B0">
        <w:rPr>
          <w:rFonts w:ascii="Times New Roman" w:hAnsi="Times New Roman" w:cs="Times New Roman"/>
          <w:sz w:val="24"/>
          <w:szCs w:val="24"/>
        </w:rPr>
        <w:lastRenderedPageBreak/>
        <w:t>background (Figure 1d</w:t>
      </w:r>
      <w:r w:rsidR="004E4899">
        <w:rPr>
          <w:rFonts w:ascii="Times New Roman" w:hAnsi="Times New Roman" w:cs="Times New Roman"/>
          <w:sz w:val="24"/>
          <w:szCs w:val="24"/>
        </w:rPr>
        <w:t>-</w:t>
      </w:r>
      <w:r w:rsidRPr="006241B0">
        <w:rPr>
          <w:rFonts w:ascii="Times New Roman" w:hAnsi="Times New Roman" w:cs="Times New Roman"/>
          <w:sz w:val="24"/>
          <w:szCs w:val="24"/>
        </w:rPr>
        <w:t>e). The chromatic discriminability of the male blue bands was significantly (p &lt; 0.001) higher than female</w:t>
      </w:r>
      <w:r w:rsidR="002825FE">
        <w:rPr>
          <w:rFonts w:ascii="Times New Roman" w:hAnsi="Times New Roman" w:cs="Times New Roman"/>
          <w:sz w:val="24"/>
          <w:szCs w:val="24"/>
        </w:rPr>
        <w:t>s</w:t>
      </w:r>
      <w:ins w:id="89" w:author="Ken Cheng" w:date="2018-04-14T15:32:00Z">
        <w:r w:rsidR="00D967CE">
          <w:rPr>
            <w:rFonts w:ascii="Times New Roman" w:hAnsi="Times New Roman" w:cs="Times New Roman"/>
            <w:sz w:val="24"/>
            <w:szCs w:val="24"/>
          </w:rPr>
          <w:t>’</w:t>
        </w:r>
      </w:ins>
      <w:r w:rsidR="002825FE">
        <w:rPr>
          <w:rFonts w:ascii="Times New Roman" w:hAnsi="Times New Roman" w:cs="Times New Roman"/>
          <w:sz w:val="24"/>
          <w:szCs w:val="24"/>
        </w:rPr>
        <w:t xml:space="preserve"> abdominal colouration</w:t>
      </w:r>
      <w:r w:rsidRPr="006241B0">
        <w:rPr>
          <w:rFonts w:ascii="Times New Roman" w:hAnsi="Times New Roman" w:cs="Times New Roman"/>
          <w:sz w:val="24"/>
          <w:szCs w:val="24"/>
        </w:rPr>
        <w:t xml:space="preserve"> (Figure 1d). However, no significant </w:t>
      </w:r>
      <w:r w:rsidR="002825FE">
        <w:rPr>
          <w:rFonts w:ascii="Times New Roman" w:hAnsi="Times New Roman" w:cs="Times New Roman"/>
          <w:sz w:val="24"/>
          <w:szCs w:val="24"/>
        </w:rPr>
        <w:t xml:space="preserve">difference in </w:t>
      </w:r>
      <w:r w:rsidRPr="006241B0">
        <w:rPr>
          <w:rFonts w:ascii="Times New Roman" w:hAnsi="Times New Roman" w:cs="Times New Roman"/>
          <w:sz w:val="24"/>
          <w:szCs w:val="24"/>
        </w:rPr>
        <w:t xml:space="preserve">discriminability was found between </w:t>
      </w:r>
      <w:r w:rsidR="004E4899">
        <w:rPr>
          <w:rFonts w:ascii="Times New Roman" w:hAnsi="Times New Roman" w:cs="Times New Roman"/>
          <w:sz w:val="24"/>
          <w:szCs w:val="24"/>
        </w:rPr>
        <w:t>the sexes achromatically (F</w:t>
      </w:r>
      <w:r w:rsidRPr="006241B0">
        <w:rPr>
          <w:rFonts w:ascii="Times New Roman" w:hAnsi="Times New Roman" w:cs="Times New Roman"/>
          <w:sz w:val="24"/>
          <w:szCs w:val="24"/>
        </w:rPr>
        <w:t xml:space="preserve">igure 1e). In case of a tetrachromatic visual system, </w:t>
      </w:r>
      <w:ins w:id="90" w:author="Ken Cheng" w:date="2018-04-14T15:32:00Z">
        <w:r w:rsidR="00D967CE">
          <w:rPr>
            <w:rFonts w:ascii="Times New Roman" w:hAnsi="Times New Roman" w:cs="Times New Roman"/>
            <w:sz w:val="24"/>
            <w:szCs w:val="24"/>
          </w:rPr>
          <w:t xml:space="preserve">the </w:t>
        </w:r>
      </w:ins>
      <w:r w:rsidR="002825FE">
        <w:rPr>
          <w:rFonts w:ascii="Times New Roman" w:hAnsi="Times New Roman" w:cs="Times New Roman"/>
          <w:sz w:val="24"/>
          <w:szCs w:val="24"/>
        </w:rPr>
        <w:t xml:space="preserve">dorsal abdominal </w:t>
      </w:r>
      <w:commentRangeStart w:id="91"/>
      <w:r w:rsidR="002825FE">
        <w:rPr>
          <w:rFonts w:ascii="Times New Roman" w:hAnsi="Times New Roman" w:cs="Times New Roman"/>
          <w:sz w:val="24"/>
          <w:szCs w:val="24"/>
        </w:rPr>
        <w:t>coloration</w:t>
      </w:r>
      <w:commentRangeEnd w:id="91"/>
      <w:r w:rsidR="00D967CE">
        <w:rPr>
          <w:rStyle w:val="CommentReference"/>
        </w:rPr>
        <w:commentReference w:id="91"/>
      </w:r>
      <w:r w:rsidR="002825FE">
        <w:rPr>
          <w:rFonts w:ascii="Times New Roman" w:hAnsi="Times New Roman" w:cs="Times New Roman"/>
          <w:sz w:val="24"/>
          <w:szCs w:val="24"/>
        </w:rPr>
        <w:t xml:space="preserve"> of </w:t>
      </w:r>
      <w:r w:rsidRPr="006241B0">
        <w:rPr>
          <w:rFonts w:ascii="Times New Roman" w:hAnsi="Times New Roman" w:cs="Times New Roman"/>
          <w:sz w:val="24"/>
          <w:szCs w:val="24"/>
        </w:rPr>
        <w:t>both sexes are discriminable against their background ─ males are chromatically more discriminable (p &lt; 0.001) while female</w:t>
      </w:r>
      <w:r w:rsidR="002825FE">
        <w:rPr>
          <w:rFonts w:ascii="Times New Roman" w:hAnsi="Times New Roman" w:cs="Times New Roman"/>
          <w:sz w:val="24"/>
          <w:szCs w:val="24"/>
        </w:rPr>
        <w:t xml:space="preserve">s are more discriminable achromatically </w:t>
      </w:r>
      <w:r w:rsidRPr="006241B0">
        <w:rPr>
          <w:rFonts w:ascii="Times New Roman" w:hAnsi="Times New Roman" w:cs="Times New Roman"/>
          <w:sz w:val="24"/>
          <w:szCs w:val="24"/>
        </w:rPr>
        <w:t>(</w:t>
      </w:r>
      <w:r w:rsidR="004E4899">
        <w:rPr>
          <w:rFonts w:ascii="Times New Roman" w:hAnsi="Times New Roman" w:cs="Times New Roman"/>
          <w:sz w:val="24"/>
          <w:szCs w:val="24"/>
        </w:rPr>
        <w:t>p &lt; 0.001) (F</w:t>
      </w:r>
      <w:r w:rsidRPr="006241B0">
        <w:rPr>
          <w:rFonts w:ascii="Times New Roman" w:hAnsi="Times New Roman" w:cs="Times New Roman"/>
          <w:sz w:val="24"/>
          <w:szCs w:val="24"/>
        </w:rPr>
        <w:t xml:space="preserve">igure </w:t>
      </w:r>
      <w:r w:rsidR="004E4899">
        <w:rPr>
          <w:rFonts w:ascii="Times New Roman" w:hAnsi="Times New Roman" w:cs="Times New Roman"/>
          <w:sz w:val="24"/>
          <w:szCs w:val="24"/>
        </w:rPr>
        <w:t>S</w:t>
      </w:r>
      <w:r w:rsidRPr="006241B0">
        <w:rPr>
          <w:rFonts w:ascii="Times New Roman" w:hAnsi="Times New Roman" w:cs="Times New Roman"/>
          <w:sz w:val="24"/>
          <w:szCs w:val="24"/>
        </w:rPr>
        <w:t>1a</w:t>
      </w:r>
      <w:r w:rsidR="004E4899">
        <w:rPr>
          <w:rFonts w:ascii="Times New Roman" w:hAnsi="Times New Roman" w:cs="Times New Roman"/>
          <w:sz w:val="24"/>
          <w:szCs w:val="24"/>
        </w:rPr>
        <w:t>- b</w:t>
      </w:r>
      <w:r w:rsidRPr="006241B0">
        <w:rPr>
          <w:rFonts w:ascii="Times New Roman" w:hAnsi="Times New Roman" w:cs="Times New Roman"/>
          <w:sz w:val="24"/>
          <w:szCs w:val="24"/>
        </w:rPr>
        <w:t>).</w:t>
      </w:r>
    </w:p>
    <w:p w14:paraId="2939F226" w14:textId="77777777" w:rsidR="006241B0" w:rsidRDefault="006241B0"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Female preference </w:t>
      </w:r>
    </w:p>
    <w:p w14:paraId="2F0B641D" w14:textId="77777777" w:rsidR="006241B0" w:rsidRDefault="006241B0" w:rsidP="006241B0">
      <w:pPr>
        <w:spacing w:line="480" w:lineRule="auto"/>
        <w:jc w:val="both"/>
        <w:rPr>
          <w:rFonts w:ascii="Times New Roman" w:hAnsi="Times New Roman" w:cs="Times New Roman"/>
          <w:sz w:val="24"/>
          <w:szCs w:val="24"/>
        </w:rPr>
      </w:pPr>
      <w:commentRangeStart w:id="92"/>
      <w:r>
        <w:rPr>
          <w:rFonts w:ascii="Times New Roman" w:hAnsi="Times New Roman" w:cs="Times New Roman"/>
          <w:sz w:val="24"/>
          <w:szCs w:val="24"/>
        </w:rPr>
        <w:t xml:space="preserve">The natural and manipulated males do not differ significantly in terms of tandem and wheel formation. Similarly, there is no significant difference in tandem duration, the time required from tandem to wheel formation and wheel duration between control males and manipulated males.    </w:t>
      </w:r>
      <w:commentRangeEnd w:id="92"/>
      <w:r w:rsidR="00D967CE">
        <w:rPr>
          <w:rStyle w:val="CommentReference"/>
        </w:rPr>
        <w:commentReference w:id="92"/>
      </w:r>
    </w:p>
    <w:p w14:paraId="630C6AE0" w14:textId="77777777" w:rsidR="006241B0" w:rsidRPr="006241B0" w:rsidRDefault="00E672D7"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Male c</w:t>
      </w:r>
      <w:r w:rsidR="006241B0" w:rsidRPr="006241B0">
        <w:rPr>
          <w:rFonts w:ascii="Times New Roman" w:hAnsi="Times New Roman" w:cs="Times New Roman"/>
          <w:sz w:val="24"/>
          <w:szCs w:val="24"/>
        </w:rPr>
        <w:t>hoice assays</w:t>
      </w:r>
    </w:p>
    <w:p w14:paraId="6E6CF202" w14:textId="278C8F0A" w:rsid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When females carried blue bands on abdominal segments S8 and S9 (similar to male colouration) males significantly (χ2 = 4.900, df= 1, p &lt; 0.05) preferred control females over manipulated females (Figure 2a). However, when the females carried the blue bands on abdominal segment S4, the males formed tandems at </w:t>
      </w:r>
      <w:del w:id="93" w:author="Ken Cheng" w:date="2018-04-14T15:34:00Z">
        <w:r w:rsidRPr="006241B0" w:rsidDel="00861FBE">
          <w:rPr>
            <w:rFonts w:ascii="Times New Roman" w:hAnsi="Times New Roman" w:cs="Times New Roman"/>
            <w:sz w:val="24"/>
            <w:szCs w:val="24"/>
          </w:rPr>
          <w:delText>the same</w:delText>
        </w:r>
      </w:del>
      <w:ins w:id="94" w:author="Ken Cheng" w:date="2018-04-14T15:34:00Z">
        <w:r w:rsidR="00861FBE">
          <w:rPr>
            <w:rFonts w:ascii="Times New Roman" w:hAnsi="Times New Roman" w:cs="Times New Roman"/>
            <w:sz w:val="24"/>
            <w:szCs w:val="24"/>
          </w:rPr>
          <w:t>a similar</w:t>
        </w:r>
      </w:ins>
      <w:r w:rsidRPr="006241B0">
        <w:rPr>
          <w:rFonts w:ascii="Times New Roman" w:hAnsi="Times New Roman" w:cs="Times New Roman"/>
          <w:sz w:val="24"/>
          <w:szCs w:val="24"/>
        </w:rPr>
        <w:t xml:space="preserve"> rate with manipulated and control females (χ2 = 0.400, df= 1, p = 0.527) (Figure 2b). We did not observe any male-male tandem formation.   </w:t>
      </w:r>
      <w:r>
        <w:rPr>
          <w:rFonts w:ascii="Times New Roman" w:hAnsi="Times New Roman" w:cs="Times New Roman"/>
          <w:sz w:val="24"/>
          <w:szCs w:val="24"/>
        </w:rPr>
        <w:t xml:space="preserve"> </w:t>
      </w:r>
    </w:p>
    <w:p w14:paraId="648D2060" w14:textId="77777777" w:rsidR="00694DC4" w:rsidRDefault="00694DC4"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Discussion</w:t>
      </w:r>
    </w:p>
    <w:p w14:paraId="151FE136" w14:textId="61627E2C" w:rsidR="00F70BA9" w:rsidRDefault="00306D8D" w:rsidP="006241B0">
      <w:pPr>
        <w:spacing w:line="480" w:lineRule="auto"/>
        <w:jc w:val="both"/>
        <w:rPr>
          <w:rFonts w:ascii="Times New Roman" w:hAnsi="Times New Roman" w:cs="Times New Roman"/>
          <w:sz w:val="24"/>
          <w:szCs w:val="24"/>
        </w:rPr>
      </w:pPr>
      <w:r w:rsidRPr="00306D8D">
        <w:rPr>
          <w:rFonts w:ascii="Times New Roman" w:hAnsi="Times New Roman" w:cs="Times New Roman"/>
          <w:sz w:val="24"/>
          <w:szCs w:val="24"/>
        </w:rPr>
        <w:t xml:space="preserve">We </w:t>
      </w:r>
      <w:r>
        <w:rPr>
          <w:rFonts w:ascii="Times New Roman" w:hAnsi="Times New Roman" w:cs="Times New Roman"/>
          <w:sz w:val="24"/>
          <w:szCs w:val="24"/>
        </w:rPr>
        <w:t>manipulated the male blue bands and observe</w:t>
      </w:r>
      <w:r w:rsidR="0031104E">
        <w:rPr>
          <w:rFonts w:ascii="Times New Roman" w:hAnsi="Times New Roman" w:cs="Times New Roman"/>
          <w:sz w:val="24"/>
          <w:szCs w:val="24"/>
        </w:rPr>
        <w:t>d</w:t>
      </w:r>
      <w:r>
        <w:rPr>
          <w:rFonts w:ascii="Times New Roman" w:hAnsi="Times New Roman" w:cs="Times New Roman"/>
          <w:sz w:val="24"/>
          <w:szCs w:val="24"/>
        </w:rPr>
        <w:t xml:space="preserve"> </w:t>
      </w:r>
      <w:del w:id="95" w:author="Ken Cheng" w:date="2018-04-14T15:35:00Z">
        <w:r w:rsidDel="00087394">
          <w:rPr>
            <w:rFonts w:ascii="Times New Roman" w:hAnsi="Times New Roman" w:cs="Times New Roman"/>
            <w:sz w:val="24"/>
            <w:szCs w:val="24"/>
          </w:rPr>
          <w:delText xml:space="preserve">the </w:delText>
        </w:r>
      </w:del>
      <w:r>
        <w:rPr>
          <w:rFonts w:ascii="Times New Roman" w:hAnsi="Times New Roman" w:cs="Times New Roman"/>
          <w:sz w:val="24"/>
          <w:szCs w:val="24"/>
        </w:rPr>
        <w:t xml:space="preserve">female preference </w:t>
      </w:r>
      <w:r w:rsidR="000E5ED2">
        <w:rPr>
          <w:rFonts w:ascii="Times New Roman" w:hAnsi="Times New Roman" w:cs="Times New Roman"/>
          <w:sz w:val="24"/>
          <w:szCs w:val="24"/>
        </w:rPr>
        <w:t xml:space="preserve">for mating </w:t>
      </w:r>
      <w:del w:id="96" w:author="Ken Cheng" w:date="2018-04-14T15:36:00Z">
        <w:r w:rsidR="000E5ED2" w:rsidDel="00087394">
          <w:rPr>
            <w:rFonts w:ascii="Times New Roman" w:hAnsi="Times New Roman" w:cs="Times New Roman"/>
            <w:sz w:val="24"/>
            <w:szCs w:val="24"/>
          </w:rPr>
          <w:delText xml:space="preserve">partner </w:delText>
        </w:r>
        <w:r w:rsidDel="00087394">
          <w:rPr>
            <w:rFonts w:ascii="Times New Roman" w:hAnsi="Times New Roman" w:cs="Times New Roman"/>
            <w:sz w:val="24"/>
            <w:szCs w:val="24"/>
          </w:rPr>
          <w:delText>between</w:delText>
        </w:r>
      </w:del>
      <w:ins w:id="97" w:author="Ken Cheng" w:date="2018-04-14T15:36:00Z">
        <w:r w:rsidR="00087394">
          <w:rPr>
            <w:rFonts w:ascii="Times New Roman" w:hAnsi="Times New Roman" w:cs="Times New Roman"/>
            <w:sz w:val="24"/>
            <w:szCs w:val="24"/>
          </w:rPr>
          <w:t>with</w:t>
        </w:r>
      </w:ins>
      <w:r>
        <w:rPr>
          <w:rFonts w:ascii="Times New Roman" w:hAnsi="Times New Roman" w:cs="Times New Roman"/>
          <w:sz w:val="24"/>
          <w:szCs w:val="24"/>
        </w:rPr>
        <w:t xml:space="preserve"> the altered </w:t>
      </w:r>
      <w:del w:id="98" w:author="Ken Cheng" w:date="2018-04-14T15:36:00Z">
        <w:r w:rsidDel="00087394">
          <w:rPr>
            <w:rFonts w:ascii="Times New Roman" w:hAnsi="Times New Roman" w:cs="Times New Roman"/>
            <w:sz w:val="24"/>
            <w:szCs w:val="24"/>
          </w:rPr>
          <w:delText xml:space="preserve">and </w:delText>
        </w:r>
      </w:del>
      <w:ins w:id="99" w:author="Ken Cheng" w:date="2018-04-14T15:36:00Z">
        <w:r w:rsidR="00087394">
          <w:rPr>
            <w:rFonts w:ascii="Times New Roman" w:hAnsi="Times New Roman" w:cs="Times New Roman"/>
            <w:sz w:val="24"/>
            <w:szCs w:val="24"/>
          </w:rPr>
          <w:t xml:space="preserve">vs. </w:t>
        </w:r>
      </w:ins>
      <w:r>
        <w:rPr>
          <w:rFonts w:ascii="Times New Roman" w:hAnsi="Times New Roman" w:cs="Times New Roman"/>
          <w:sz w:val="24"/>
          <w:szCs w:val="24"/>
        </w:rPr>
        <w:t xml:space="preserve">control males. </w:t>
      </w:r>
      <w:r w:rsidR="0031104E">
        <w:rPr>
          <w:rFonts w:ascii="Times New Roman" w:hAnsi="Times New Roman" w:cs="Times New Roman"/>
          <w:sz w:val="24"/>
          <w:szCs w:val="24"/>
        </w:rPr>
        <w:t>If the mal</w:t>
      </w:r>
      <w:r w:rsidR="000E5ED2">
        <w:rPr>
          <w:rFonts w:ascii="Times New Roman" w:hAnsi="Times New Roman" w:cs="Times New Roman"/>
          <w:sz w:val="24"/>
          <w:szCs w:val="24"/>
        </w:rPr>
        <w:t xml:space="preserve">e blue bands are sexually selected ornamental </w:t>
      </w:r>
      <w:r w:rsidR="001254D6">
        <w:rPr>
          <w:rFonts w:ascii="Times New Roman" w:hAnsi="Times New Roman" w:cs="Times New Roman"/>
          <w:sz w:val="24"/>
          <w:szCs w:val="24"/>
        </w:rPr>
        <w:t>colour</w:t>
      </w:r>
      <w:r w:rsidR="000E5ED2">
        <w:rPr>
          <w:rFonts w:ascii="Times New Roman" w:hAnsi="Times New Roman" w:cs="Times New Roman"/>
          <w:sz w:val="24"/>
          <w:szCs w:val="24"/>
        </w:rPr>
        <w:t>ation then the male</w:t>
      </w:r>
      <w:ins w:id="100" w:author="Ken Cheng" w:date="2018-04-14T15:36:00Z">
        <w:r w:rsidR="006A6E06">
          <w:rPr>
            <w:rFonts w:ascii="Times New Roman" w:hAnsi="Times New Roman" w:cs="Times New Roman"/>
            <w:sz w:val="24"/>
            <w:szCs w:val="24"/>
          </w:rPr>
          <w:t>s</w:t>
        </w:r>
      </w:ins>
      <w:r w:rsidR="000E5ED2">
        <w:rPr>
          <w:rFonts w:ascii="Times New Roman" w:hAnsi="Times New Roman" w:cs="Times New Roman"/>
          <w:sz w:val="24"/>
          <w:szCs w:val="24"/>
        </w:rPr>
        <w:t xml:space="preserve"> with the blue ban</w:t>
      </w:r>
      <w:r w:rsidR="0031104E">
        <w:rPr>
          <w:rFonts w:ascii="Times New Roman" w:hAnsi="Times New Roman" w:cs="Times New Roman"/>
          <w:sz w:val="24"/>
          <w:szCs w:val="24"/>
        </w:rPr>
        <w:t xml:space="preserve">ds will have </w:t>
      </w:r>
      <w:ins w:id="101" w:author="Ken Cheng" w:date="2018-04-14T15:36:00Z">
        <w:r w:rsidR="006A6E06">
          <w:rPr>
            <w:rFonts w:ascii="Times New Roman" w:hAnsi="Times New Roman" w:cs="Times New Roman"/>
            <w:sz w:val="24"/>
            <w:szCs w:val="24"/>
          </w:rPr>
          <w:t xml:space="preserve">more </w:t>
        </w:r>
      </w:ins>
      <w:r w:rsidR="0031104E">
        <w:rPr>
          <w:rFonts w:ascii="Times New Roman" w:hAnsi="Times New Roman" w:cs="Times New Roman"/>
          <w:sz w:val="24"/>
          <w:szCs w:val="24"/>
        </w:rPr>
        <w:t xml:space="preserve">sexual success </w:t>
      </w:r>
      <w:del w:id="102" w:author="Ken Cheng" w:date="2018-04-14T15:36:00Z">
        <w:r w:rsidR="0031104E" w:rsidDel="006A6E06">
          <w:rPr>
            <w:rFonts w:ascii="Times New Roman" w:hAnsi="Times New Roman" w:cs="Times New Roman"/>
            <w:sz w:val="24"/>
            <w:szCs w:val="24"/>
          </w:rPr>
          <w:delText xml:space="preserve">more </w:delText>
        </w:r>
      </w:del>
      <w:r w:rsidR="0031104E">
        <w:rPr>
          <w:rFonts w:ascii="Times New Roman" w:hAnsi="Times New Roman" w:cs="Times New Roman"/>
          <w:sz w:val="24"/>
          <w:szCs w:val="24"/>
        </w:rPr>
        <w:t>than the</w:t>
      </w:r>
      <w:r w:rsidR="000E5ED2">
        <w:rPr>
          <w:rFonts w:ascii="Times New Roman" w:hAnsi="Times New Roman" w:cs="Times New Roman"/>
          <w:sz w:val="24"/>
          <w:szCs w:val="24"/>
        </w:rPr>
        <w:t xml:space="preserve"> males without blue bands. </w:t>
      </w:r>
      <w:r w:rsidR="007317E5">
        <w:rPr>
          <w:rFonts w:ascii="Times New Roman" w:hAnsi="Times New Roman" w:cs="Times New Roman"/>
          <w:sz w:val="24"/>
          <w:szCs w:val="24"/>
        </w:rPr>
        <w:t>Our</w:t>
      </w:r>
      <w:r w:rsidR="008A0EA5">
        <w:rPr>
          <w:rFonts w:ascii="Times New Roman" w:hAnsi="Times New Roman" w:cs="Times New Roman"/>
          <w:sz w:val="24"/>
          <w:szCs w:val="24"/>
        </w:rPr>
        <w:t xml:space="preserve"> results</w:t>
      </w:r>
      <w:r w:rsidR="007317E5">
        <w:rPr>
          <w:rFonts w:ascii="Times New Roman" w:hAnsi="Times New Roman" w:cs="Times New Roman"/>
          <w:sz w:val="24"/>
          <w:szCs w:val="24"/>
        </w:rPr>
        <w:t>, however,</w:t>
      </w:r>
      <w:r w:rsidR="001D34B4">
        <w:rPr>
          <w:rFonts w:ascii="Times New Roman" w:hAnsi="Times New Roman" w:cs="Times New Roman"/>
          <w:sz w:val="24"/>
          <w:szCs w:val="24"/>
        </w:rPr>
        <w:t xml:space="preserve"> showed that there </w:t>
      </w:r>
      <w:del w:id="103" w:author="Ken Cheng" w:date="2018-04-14T15:37:00Z">
        <w:r w:rsidR="001D34B4" w:rsidDel="006A6E06">
          <w:rPr>
            <w:rFonts w:ascii="Times New Roman" w:hAnsi="Times New Roman" w:cs="Times New Roman"/>
            <w:sz w:val="24"/>
            <w:szCs w:val="24"/>
          </w:rPr>
          <w:delText>were</w:delText>
        </w:r>
        <w:r w:rsidR="008A0EA5" w:rsidDel="006A6E06">
          <w:rPr>
            <w:rFonts w:ascii="Times New Roman" w:hAnsi="Times New Roman" w:cs="Times New Roman"/>
            <w:sz w:val="24"/>
            <w:szCs w:val="24"/>
          </w:rPr>
          <w:delText xml:space="preserve"> </w:delText>
        </w:r>
      </w:del>
      <w:ins w:id="104" w:author="Ken Cheng" w:date="2018-04-14T15:37:00Z">
        <w:r w:rsidR="006A6E06">
          <w:rPr>
            <w:rFonts w:ascii="Times New Roman" w:hAnsi="Times New Roman" w:cs="Times New Roman"/>
            <w:sz w:val="24"/>
            <w:szCs w:val="24"/>
          </w:rPr>
          <w:t xml:space="preserve">was </w:t>
        </w:r>
      </w:ins>
      <w:r w:rsidR="008A0EA5">
        <w:rPr>
          <w:rFonts w:ascii="Times New Roman" w:hAnsi="Times New Roman" w:cs="Times New Roman"/>
          <w:sz w:val="24"/>
          <w:szCs w:val="24"/>
        </w:rPr>
        <w:t>no significant difference in the number of tandem</w:t>
      </w:r>
      <w:r w:rsidR="0031104E">
        <w:rPr>
          <w:rFonts w:ascii="Times New Roman" w:hAnsi="Times New Roman" w:cs="Times New Roman"/>
          <w:sz w:val="24"/>
          <w:szCs w:val="24"/>
        </w:rPr>
        <w:t>s</w:t>
      </w:r>
      <w:r w:rsidR="008A0EA5">
        <w:rPr>
          <w:rFonts w:ascii="Times New Roman" w:hAnsi="Times New Roman" w:cs="Times New Roman"/>
          <w:sz w:val="24"/>
          <w:szCs w:val="24"/>
        </w:rPr>
        <w:t xml:space="preserve"> </w:t>
      </w:r>
      <w:r w:rsidR="008A0EA5">
        <w:rPr>
          <w:rFonts w:ascii="Times New Roman" w:hAnsi="Times New Roman" w:cs="Times New Roman"/>
          <w:sz w:val="24"/>
          <w:szCs w:val="24"/>
        </w:rPr>
        <w:lastRenderedPageBreak/>
        <w:t>betwee</w:t>
      </w:r>
      <w:r w:rsidR="007317E5">
        <w:rPr>
          <w:rFonts w:ascii="Times New Roman" w:hAnsi="Times New Roman" w:cs="Times New Roman"/>
          <w:sz w:val="24"/>
          <w:szCs w:val="24"/>
        </w:rPr>
        <w:t>n the</w:t>
      </w:r>
      <w:r w:rsidR="008A0EA5">
        <w:rPr>
          <w:rFonts w:ascii="Times New Roman" w:hAnsi="Times New Roman" w:cs="Times New Roman"/>
          <w:sz w:val="24"/>
          <w:szCs w:val="24"/>
        </w:rPr>
        <w:t xml:space="preserve"> control and manipulated males. </w:t>
      </w:r>
      <w:r w:rsidR="0031104E">
        <w:rPr>
          <w:rFonts w:ascii="Times New Roman" w:hAnsi="Times New Roman" w:cs="Times New Roman"/>
          <w:sz w:val="24"/>
          <w:szCs w:val="24"/>
        </w:rPr>
        <w:t xml:space="preserve">As males approach </w:t>
      </w:r>
      <w:r w:rsidR="005E2587">
        <w:rPr>
          <w:rFonts w:ascii="Times New Roman" w:hAnsi="Times New Roman" w:cs="Times New Roman"/>
          <w:sz w:val="24"/>
          <w:szCs w:val="24"/>
        </w:rPr>
        <w:t>from</w:t>
      </w:r>
      <w:r w:rsidR="006E217E">
        <w:rPr>
          <w:rFonts w:ascii="Times New Roman" w:hAnsi="Times New Roman" w:cs="Times New Roman"/>
          <w:sz w:val="24"/>
          <w:szCs w:val="24"/>
        </w:rPr>
        <w:t xml:space="preserve"> </w:t>
      </w:r>
      <w:r w:rsidR="0031104E">
        <w:rPr>
          <w:rFonts w:ascii="Times New Roman" w:hAnsi="Times New Roman" w:cs="Times New Roman"/>
          <w:sz w:val="24"/>
          <w:szCs w:val="24"/>
        </w:rPr>
        <w:t xml:space="preserve">above </w:t>
      </w:r>
      <w:r w:rsidR="006E217E">
        <w:rPr>
          <w:rFonts w:ascii="Times New Roman" w:hAnsi="Times New Roman" w:cs="Times New Roman"/>
          <w:sz w:val="24"/>
          <w:szCs w:val="24"/>
        </w:rPr>
        <w:t>the female during tandem formation</w:t>
      </w:r>
      <w:r w:rsidR="005E2587">
        <w:rPr>
          <w:rFonts w:ascii="Times New Roman" w:hAnsi="Times New Roman" w:cs="Times New Roman"/>
          <w:sz w:val="24"/>
          <w:szCs w:val="24"/>
        </w:rPr>
        <w:t xml:space="preserve">, the females cannot immediately see male </w:t>
      </w:r>
      <w:r w:rsidR="001254D6">
        <w:rPr>
          <w:rFonts w:ascii="Times New Roman" w:hAnsi="Times New Roman" w:cs="Times New Roman"/>
          <w:sz w:val="24"/>
          <w:szCs w:val="24"/>
        </w:rPr>
        <w:t>colour</w:t>
      </w:r>
      <w:r w:rsidR="005E2587">
        <w:rPr>
          <w:rFonts w:ascii="Times New Roman" w:hAnsi="Times New Roman" w:cs="Times New Roman"/>
          <w:sz w:val="24"/>
          <w:szCs w:val="24"/>
        </w:rPr>
        <w:t>ation and cannot reject an approaching male</w:t>
      </w:r>
      <w:r w:rsidR="0031104E">
        <w:rPr>
          <w:rFonts w:ascii="Times New Roman" w:hAnsi="Times New Roman" w:cs="Times New Roman"/>
          <w:sz w:val="24"/>
          <w:szCs w:val="24"/>
        </w:rPr>
        <w:t xml:space="preserve"> on the basis of its </w:t>
      </w:r>
      <w:r w:rsidR="001254D6">
        <w:rPr>
          <w:rFonts w:ascii="Times New Roman" w:hAnsi="Times New Roman" w:cs="Times New Roman"/>
          <w:sz w:val="24"/>
          <w:szCs w:val="24"/>
        </w:rPr>
        <w:t>colour</w:t>
      </w:r>
      <w:r w:rsidR="0031104E">
        <w:rPr>
          <w:rFonts w:ascii="Times New Roman" w:hAnsi="Times New Roman" w:cs="Times New Roman"/>
          <w:sz w:val="24"/>
          <w:szCs w:val="24"/>
        </w:rPr>
        <w:t>ation</w:t>
      </w:r>
      <w:r w:rsidR="005E2587">
        <w:rPr>
          <w:rFonts w:ascii="Times New Roman" w:hAnsi="Times New Roman" w:cs="Times New Roman"/>
          <w:sz w:val="24"/>
          <w:szCs w:val="24"/>
        </w:rPr>
        <w:t>. One might argue</w:t>
      </w:r>
      <w:r w:rsidR="0031104E">
        <w:rPr>
          <w:rFonts w:ascii="Times New Roman" w:hAnsi="Times New Roman" w:cs="Times New Roman"/>
          <w:sz w:val="24"/>
          <w:szCs w:val="24"/>
        </w:rPr>
        <w:t xml:space="preserve"> that</w:t>
      </w:r>
      <w:r w:rsidR="005E2587">
        <w:rPr>
          <w:rFonts w:ascii="Times New Roman" w:hAnsi="Times New Roman" w:cs="Times New Roman"/>
          <w:sz w:val="24"/>
          <w:szCs w:val="24"/>
        </w:rPr>
        <w:t xml:space="preserve"> in </w:t>
      </w:r>
      <w:r w:rsidR="007317E5">
        <w:rPr>
          <w:rFonts w:ascii="Times New Roman" w:hAnsi="Times New Roman" w:cs="Times New Roman"/>
          <w:sz w:val="24"/>
          <w:szCs w:val="24"/>
        </w:rPr>
        <w:t>a cag</w:t>
      </w:r>
      <w:r w:rsidR="005E2587">
        <w:rPr>
          <w:rFonts w:ascii="Times New Roman" w:hAnsi="Times New Roman" w:cs="Times New Roman"/>
          <w:sz w:val="24"/>
          <w:szCs w:val="24"/>
        </w:rPr>
        <w:t>e experiment a</w:t>
      </w:r>
      <w:r w:rsidR="007317E5">
        <w:rPr>
          <w:rFonts w:ascii="Times New Roman" w:hAnsi="Times New Roman" w:cs="Times New Roman"/>
          <w:sz w:val="24"/>
          <w:szCs w:val="24"/>
        </w:rPr>
        <w:t xml:space="preserve"> </w:t>
      </w:r>
      <w:r w:rsidR="005E2587">
        <w:rPr>
          <w:rFonts w:ascii="Times New Roman" w:hAnsi="Times New Roman" w:cs="Times New Roman"/>
          <w:sz w:val="24"/>
          <w:szCs w:val="24"/>
        </w:rPr>
        <w:t>female cannot fly away from an</w:t>
      </w:r>
      <w:r w:rsidR="007317E5">
        <w:rPr>
          <w:rFonts w:ascii="Times New Roman" w:hAnsi="Times New Roman" w:cs="Times New Roman"/>
          <w:sz w:val="24"/>
          <w:szCs w:val="24"/>
        </w:rPr>
        <w:t xml:space="preserve"> ap</w:t>
      </w:r>
      <w:r w:rsidR="005E2587">
        <w:rPr>
          <w:rFonts w:ascii="Times New Roman" w:hAnsi="Times New Roman" w:cs="Times New Roman"/>
          <w:sz w:val="24"/>
          <w:szCs w:val="24"/>
        </w:rPr>
        <w:t>proaching male</w:t>
      </w:r>
      <w:r w:rsidR="007317E5">
        <w:rPr>
          <w:rFonts w:ascii="Times New Roman" w:hAnsi="Times New Roman" w:cs="Times New Roman"/>
          <w:sz w:val="24"/>
          <w:szCs w:val="24"/>
        </w:rPr>
        <w:t xml:space="preserve"> </w:t>
      </w:r>
      <w:r w:rsidR="005E2587">
        <w:rPr>
          <w:rFonts w:ascii="Times New Roman" w:hAnsi="Times New Roman" w:cs="Times New Roman"/>
          <w:sz w:val="24"/>
          <w:szCs w:val="24"/>
        </w:rPr>
        <w:t xml:space="preserve">even if it wants to, </w:t>
      </w:r>
      <w:r w:rsidR="007317E5">
        <w:rPr>
          <w:rFonts w:ascii="Times New Roman" w:hAnsi="Times New Roman" w:cs="Times New Roman"/>
          <w:sz w:val="24"/>
          <w:szCs w:val="24"/>
        </w:rPr>
        <w:t xml:space="preserve">and </w:t>
      </w:r>
      <w:r w:rsidR="005E2587">
        <w:rPr>
          <w:rFonts w:ascii="Times New Roman" w:hAnsi="Times New Roman" w:cs="Times New Roman"/>
          <w:sz w:val="24"/>
          <w:szCs w:val="24"/>
        </w:rPr>
        <w:t>the outcome can be</w:t>
      </w:r>
      <w:r w:rsidR="007317E5">
        <w:rPr>
          <w:rFonts w:ascii="Times New Roman" w:hAnsi="Times New Roman" w:cs="Times New Roman"/>
          <w:sz w:val="24"/>
          <w:szCs w:val="24"/>
        </w:rPr>
        <w:t xml:space="preserve"> due to </w:t>
      </w:r>
      <w:r w:rsidR="001D34B4">
        <w:rPr>
          <w:rFonts w:ascii="Times New Roman" w:hAnsi="Times New Roman" w:cs="Times New Roman"/>
          <w:sz w:val="24"/>
          <w:szCs w:val="24"/>
        </w:rPr>
        <w:t>females’ movement restriction</w:t>
      </w:r>
      <w:r w:rsidR="007317E5">
        <w:rPr>
          <w:rFonts w:ascii="Times New Roman" w:hAnsi="Times New Roman" w:cs="Times New Roman"/>
          <w:sz w:val="24"/>
          <w:szCs w:val="24"/>
        </w:rPr>
        <w:t xml:space="preserve">. </w:t>
      </w:r>
      <w:r w:rsidR="005E2587">
        <w:rPr>
          <w:rFonts w:ascii="Times New Roman" w:hAnsi="Times New Roman" w:cs="Times New Roman"/>
          <w:sz w:val="24"/>
          <w:szCs w:val="24"/>
        </w:rPr>
        <w:t xml:space="preserve">A female can still </w:t>
      </w:r>
      <w:r w:rsidR="0031104E">
        <w:rPr>
          <w:rFonts w:ascii="Times New Roman" w:hAnsi="Times New Roman" w:cs="Times New Roman"/>
          <w:sz w:val="24"/>
          <w:szCs w:val="24"/>
        </w:rPr>
        <w:t>reject</w:t>
      </w:r>
      <w:r w:rsidR="00F70BA9">
        <w:rPr>
          <w:rFonts w:ascii="Times New Roman" w:hAnsi="Times New Roman" w:cs="Times New Roman"/>
          <w:sz w:val="24"/>
          <w:szCs w:val="24"/>
        </w:rPr>
        <w:t xml:space="preserve"> a male and dissociate from the tandem, or can delay the wheel formation. We did not, however, find </w:t>
      </w:r>
      <w:r w:rsidR="0031104E">
        <w:rPr>
          <w:rFonts w:ascii="Times New Roman" w:hAnsi="Times New Roman" w:cs="Times New Roman"/>
          <w:sz w:val="24"/>
          <w:szCs w:val="24"/>
        </w:rPr>
        <w:t>any difference in</w:t>
      </w:r>
      <w:r w:rsidR="00F70BA9">
        <w:rPr>
          <w:rFonts w:ascii="Times New Roman" w:hAnsi="Times New Roman" w:cs="Times New Roman"/>
          <w:sz w:val="24"/>
          <w:szCs w:val="24"/>
        </w:rPr>
        <w:t xml:space="preserve"> tandem duration, n</w:t>
      </w:r>
      <w:r w:rsidR="005E2587">
        <w:rPr>
          <w:rFonts w:ascii="Times New Roman" w:hAnsi="Times New Roman" w:cs="Times New Roman"/>
          <w:sz w:val="24"/>
          <w:szCs w:val="24"/>
        </w:rPr>
        <w:t>umber</w:t>
      </w:r>
      <w:r w:rsidR="0031104E">
        <w:rPr>
          <w:rFonts w:ascii="Times New Roman" w:hAnsi="Times New Roman" w:cs="Times New Roman"/>
          <w:sz w:val="24"/>
          <w:szCs w:val="24"/>
        </w:rPr>
        <w:t>s</w:t>
      </w:r>
      <w:r w:rsidR="00F70BA9">
        <w:rPr>
          <w:rFonts w:ascii="Times New Roman" w:hAnsi="Times New Roman" w:cs="Times New Roman"/>
          <w:sz w:val="24"/>
          <w:szCs w:val="24"/>
        </w:rPr>
        <w:t xml:space="preserve"> of wheel formation and the duration of wheel </w:t>
      </w:r>
      <w:r w:rsidR="0031104E">
        <w:rPr>
          <w:rFonts w:ascii="Times New Roman" w:hAnsi="Times New Roman" w:cs="Times New Roman"/>
          <w:sz w:val="24"/>
          <w:szCs w:val="24"/>
        </w:rPr>
        <w:t xml:space="preserve">formation </w:t>
      </w:r>
      <w:r w:rsidR="00F70BA9">
        <w:rPr>
          <w:rFonts w:ascii="Times New Roman" w:hAnsi="Times New Roman" w:cs="Times New Roman"/>
          <w:sz w:val="24"/>
          <w:szCs w:val="24"/>
        </w:rPr>
        <w:t xml:space="preserve">between the control and manipulated males. </w:t>
      </w:r>
      <w:del w:id="105" w:author="Ken Cheng" w:date="2018-04-14T15:38:00Z">
        <w:r w:rsidR="00F70BA9" w:rsidDel="002905B4">
          <w:rPr>
            <w:rFonts w:ascii="Times New Roman" w:hAnsi="Times New Roman" w:cs="Times New Roman"/>
            <w:sz w:val="24"/>
            <w:szCs w:val="24"/>
          </w:rPr>
          <w:delText xml:space="preserve">From </w:delText>
        </w:r>
      </w:del>
      <w:ins w:id="106" w:author="Ken Cheng" w:date="2018-04-14T15:38:00Z">
        <w:r w:rsidR="002905B4">
          <w:rPr>
            <w:rFonts w:ascii="Times New Roman" w:hAnsi="Times New Roman" w:cs="Times New Roman"/>
            <w:sz w:val="24"/>
            <w:szCs w:val="24"/>
          </w:rPr>
          <w:t xml:space="preserve">To the best of </w:t>
        </w:r>
      </w:ins>
      <w:r w:rsidR="00F70BA9">
        <w:rPr>
          <w:rFonts w:ascii="Times New Roman" w:hAnsi="Times New Roman" w:cs="Times New Roman"/>
          <w:sz w:val="24"/>
          <w:szCs w:val="24"/>
        </w:rPr>
        <w:t>our knowledge, our study provide</w:t>
      </w:r>
      <w:r w:rsidR="0031104E">
        <w:rPr>
          <w:rFonts w:ascii="Times New Roman" w:hAnsi="Times New Roman" w:cs="Times New Roman"/>
          <w:sz w:val="24"/>
          <w:szCs w:val="24"/>
        </w:rPr>
        <w:t>s</w:t>
      </w:r>
      <w:r w:rsidR="00F70BA9">
        <w:rPr>
          <w:rFonts w:ascii="Times New Roman" w:hAnsi="Times New Roman" w:cs="Times New Roman"/>
          <w:sz w:val="24"/>
          <w:szCs w:val="24"/>
        </w:rPr>
        <w:t xml:space="preserve"> </w:t>
      </w:r>
      <w:r w:rsidR="0031104E">
        <w:rPr>
          <w:rFonts w:ascii="Times New Roman" w:hAnsi="Times New Roman" w:cs="Times New Roman"/>
          <w:sz w:val="24"/>
          <w:szCs w:val="24"/>
        </w:rPr>
        <w:t xml:space="preserve">the </w:t>
      </w:r>
      <w:r w:rsidR="00F70BA9">
        <w:rPr>
          <w:rFonts w:ascii="Times New Roman" w:hAnsi="Times New Roman" w:cs="Times New Roman"/>
          <w:sz w:val="24"/>
          <w:szCs w:val="24"/>
        </w:rPr>
        <w:t>first e</w:t>
      </w:r>
      <w:r w:rsidR="006E217E">
        <w:rPr>
          <w:rFonts w:ascii="Times New Roman" w:hAnsi="Times New Roman" w:cs="Times New Roman"/>
          <w:sz w:val="24"/>
          <w:szCs w:val="24"/>
        </w:rPr>
        <w:t>xperimental evidence showing</w:t>
      </w:r>
      <w:r w:rsidR="00F70BA9">
        <w:rPr>
          <w:rFonts w:ascii="Times New Roman" w:hAnsi="Times New Roman" w:cs="Times New Roman"/>
          <w:sz w:val="24"/>
          <w:szCs w:val="24"/>
        </w:rPr>
        <w:t xml:space="preserve"> in damselflies</w:t>
      </w:r>
      <w:ins w:id="107" w:author="Ken Cheng" w:date="2018-04-14T15:38:00Z">
        <w:r w:rsidR="002905B4">
          <w:rPr>
            <w:rFonts w:ascii="Times New Roman" w:hAnsi="Times New Roman" w:cs="Times New Roman"/>
            <w:sz w:val="24"/>
            <w:szCs w:val="24"/>
          </w:rPr>
          <w:t xml:space="preserve"> that</w:t>
        </w:r>
      </w:ins>
      <w:r w:rsidR="00F70BA9">
        <w:rPr>
          <w:rFonts w:ascii="Times New Roman" w:hAnsi="Times New Roman" w:cs="Times New Roman"/>
          <w:sz w:val="24"/>
          <w:szCs w:val="24"/>
        </w:rPr>
        <w:t xml:space="preserve"> the female does not have </w:t>
      </w:r>
      <w:ins w:id="108" w:author="Ken Cheng" w:date="2018-04-14T15:38:00Z">
        <w:r w:rsidR="002905B4">
          <w:rPr>
            <w:rFonts w:ascii="Times New Roman" w:hAnsi="Times New Roman" w:cs="Times New Roman"/>
            <w:sz w:val="24"/>
            <w:szCs w:val="24"/>
          </w:rPr>
          <w:t xml:space="preserve">a </w:t>
        </w:r>
      </w:ins>
      <w:r w:rsidR="00F70BA9">
        <w:rPr>
          <w:rFonts w:ascii="Times New Roman" w:hAnsi="Times New Roman" w:cs="Times New Roman"/>
          <w:sz w:val="24"/>
          <w:szCs w:val="24"/>
        </w:rPr>
        <w:t xml:space="preserve">preference for dimorphic </w:t>
      </w:r>
      <w:r w:rsidR="001254D6">
        <w:rPr>
          <w:rFonts w:ascii="Times New Roman" w:hAnsi="Times New Roman" w:cs="Times New Roman"/>
          <w:sz w:val="24"/>
          <w:szCs w:val="24"/>
        </w:rPr>
        <w:t>colour</w:t>
      </w:r>
      <w:r w:rsidR="00F70BA9">
        <w:rPr>
          <w:rFonts w:ascii="Times New Roman" w:hAnsi="Times New Roman" w:cs="Times New Roman"/>
          <w:sz w:val="24"/>
          <w:szCs w:val="24"/>
        </w:rPr>
        <w:t>ation</w:t>
      </w:r>
      <w:r w:rsidR="006E217E">
        <w:rPr>
          <w:rFonts w:ascii="Times New Roman" w:hAnsi="Times New Roman" w:cs="Times New Roman"/>
          <w:sz w:val="24"/>
          <w:szCs w:val="24"/>
        </w:rPr>
        <w:t xml:space="preserve"> in males</w:t>
      </w:r>
      <w:r w:rsidR="00F70BA9">
        <w:rPr>
          <w:rFonts w:ascii="Times New Roman" w:hAnsi="Times New Roman" w:cs="Times New Roman"/>
          <w:sz w:val="24"/>
          <w:szCs w:val="24"/>
        </w:rPr>
        <w:t xml:space="preserve">. </w:t>
      </w:r>
      <w:r w:rsidR="001D34B4">
        <w:rPr>
          <w:rFonts w:ascii="Times New Roman" w:hAnsi="Times New Roman" w:cs="Times New Roman"/>
          <w:sz w:val="24"/>
          <w:szCs w:val="24"/>
        </w:rPr>
        <w:t xml:space="preserve">We conclude </w:t>
      </w:r>
      <w:r w:rsidR="009B3F13">
        <w:rPr>
          <w:rFonts w:ascii="Times New Roman" w:hAnsi="Times New Roman" w:cs="Times New Roman"/>
          <w:sz w:val="24"/>
          <w:szCs w:val="24"/>
        </w:rPr>
        <w:t>that</w:t>
      </w:r>
      <w:del w:id="109" w:author="Ken Cheng" w:date="2018-04-14T15:38:00Z">
        <w:r w:rsidR="009B3F13" w:rsidDel="002905B4">
          <w:rPr>
            <w:rFonts w:ascii="Times New Roman" w:hAnsi="Times New Roman" w:cs="Times New Roman"/>
            <w:sz w:val="24"/>
            <w:szCs w:val="24"/>
          </w:rPr>
          <w:delText>,</w:delText>
        </w:r>
      </w:del>
      <w:r w:rsidR="009B3F13">
        <w:rPr>
          <w:rFonts w:ascii="Times New Roman" w:hAnsi="Times New Roman" w:cs="Times New Roman"/>
          <w:sz w:val="24"/>
          <w:szCs w:val="24"/>
        </w:rPr>
        <w:t xml:space="preserve"> </w:t>
      </w:r>
      <w:r w:rsidR="005E2587">
        <w:rPr>
          <w:rFonts w:ascii="Times New Roman" w:hAnsi="Times New Roman" w:cs="Times New Roman"/>
          <w:sz w:val="24"/>
          <w:szCs w:val="24"/>
        </w:rPr>
        <w:t xml:space="preserve">male-limited dimorphic </w:t>
      </w:r>
      <w:r w:rsidR="001254D6">
        <w:rPr>
          <w:rFonts w:ascii="Times New Roman" w:hAnsi="Times New Roman" w:cs="Times New Roman"/>
          <w:sz w:val="24"/>
          <w:szCs w:val="24"/>
        </w:rPr>
        <w:t>colour</w:t>
      </w:r>
      <w:r w:rsidR="005E2587">
        <w:rPr>
          <w:rFonts w:ascii="Times New Roman" w:hAnsi="Times New Roman" w:cs="Times New Roman"/>
          <w:sz w:val="24"/>
          <w:szCs w:val="24"/>
        </w:rPr>
        <w:t xml:space="preserve">ation is unlikely to evolve </w:t>
      </w:r>
      <w:r w:rsidR="009B3F13">
        <w:rPr>
          <w:rFonts w:ascii="Times New Roman" w:hAnsi="Times New Roman" w:cs="Times New Roman"/>
          <w:sz w:val="24"/>
          <w:szCs w:val="24"/>
        </w:rPr>
        <w:t>through</w:t>
      </w:r>
      <w:r w:rsidR="005E2587">
        <w:rPr>
          <w:rFonts w:ascii="Times New Roman" w:hAnsi="Times New Roman" w:cs="Times New Roman"/>
          <w:sz w:val="24"/>
          <w:szCs w:val="24"/>
        </w:rPr>
        <w:t xml:space="preserve"> female preference</w:t>
      </w:r>
      <w:r w:rsidR="009B3F13">
        <w:rPr>
          <w:rFonts w:ascii="Times New Roman" w:hAnsi="Times New Roman" w:cs="Times New Roman"/>
          <w:sz w:val="24"/>
          <w:szCs w:val="24"/>
        </w:rPr>
        <w:t>s</w:t>
      </w:r>
      <w:r w:rsidR="005E2587">
        <w:rPr>
          <w:rFonts w:ascii="Times New Roman" w:hAnsi="Times New Roman" w:cs="Times New Roman"/>
          <w:sz w:val="24"/>
          <w:szCs w:val="24"/>
        </w:rPr>
        <w:t xml:space="preserve">. </w:t>
      </w:r>
    </w:p>
    <w:p w14:paraId="030FA266" w14:textId="55300BD6" w:rsidR="006A2AE1" w:rsidRDefault="009B3F13"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also </w:t>
      </w:r>
      <w:r w:rsidR="00306D8D" w:rsidRPr="00306D8D">
        <w:rPr>
          <w:rFonts w:ascii="Times New Roman" w:hAnsi="Times New Roman" w:cs="Times New Roman"/>
          <w:sz w:val="24"/>
          <w:szCs w:val="24"/>
        </w:rPr>
        <w:t>found that when females carried blue abdominal bands in the same position</w:t>
      </w:r>
      <w:ins w:id="110" w:author="Ken Cheng" w:date="2018-04-14T15:39:00Z">
        <w:r w:rsidR="008F5B61">
          <w:rPr>
            <w:rFonts w:ascii="Times New Roman" w:hAnsi="Times New Roman" w:cs="Times New Roman"/>
            <w:sz w:val="24"/>
            <w:szCs w:val="24"/>
          </w:rPr>
          <w:t>s</w:t>
        </w:r>
      </w:ins>
      <w:r w:rsidR="00306D8D" w:rsidRPr="00306D8D">
        <w:rPr>
          <w:rFonts w:ascii="Times New Roman" w:hAnsi="Times New Roman" w:cs="Times New Roman"/>
          <w:sz w:val="24"/>
          <w:szCs w:val="24"/>
        </w:rPr>
        <w:t xml:space="preserve"> as males, they were less attractive than control females or females that carried blue bands elsewhere on the abdomen</w:t>
      </w:r>
      <w:r w:rsidR="00306D8D">
        <w:rPr>
          <w:rFonts w:ascii="Times New Roman" w:hAnsi="Times New Roman" w:cs="Times New Roman"/>
          <w:sz w:val="24"/>
          <w:szCs w:val="24"/>
        </w:rPr>
        <w:t xml:space="preserve">. </w:t>
      </w:r>
      <w:r w:rsidRPr="009B3F13">
        <w:rPr>
          <w:rFonts w:ascii="Times New Roman" w:hAnsi="Times New Roman" w:cs="Times New Roman"/>
          <w:sz w:val="24"/>
          <w:szCs w:val="24"/>
        </w:rPr>
        <w:t xml:space="preserve">There are </w:t>
      </w:r>
      <w:r w:rsidR="001D34B4">
        <w:rPr>
          <w:rFonts w:ascii="Times New Roman" w:hAnsi="Times New Roman" w:cs="Times New Roman"/>
          <w:sz w:val="24"/>
          <w:szCs w:val="24"/>
        </w:rPr>
        <w:t>two possible interpretations of</w:t>
      </w:r>
      <w:r w:rsidRPr="009B3F13">
        <w:rPr>
          <w:rFonts w:ascii="Times New Roman" w:hAnsi="Times New Roman" w:cs="Times New Roman"/>
          <w:sz w:val="24"/>
          <w:szCs w:val="24"/>
        </w:rPr>
        <w:t xml:space="preserve"> our observati</w:t>
      </w:r>
      <w:r w:rsidR="00376E36">
        <w:rPr>
          <w:rFonts w:ascii="Times New Roman" w:hAnsi="Times New Roman" w:cs="Times New Roman"/>
          <w:sz w:val="24"/>
          <w:szCs w:val="24"/>
        </w:rPr>
        <w:t xml:space="preserve">ons: </w:t>
      </w:r>
      <w:r w:rsidR="001D34B4">
        <w:rPr>
          <w:rFonts w:ascii="Times New Roman" w:hAnsi="Times New Roman" w:cs="Times New Roman"/>
          <w:sz w:val="24"/>
          <w:szCs w:val="24"/>
        </w:rPr>
        <w:t xml:space="preserve">either </w:t>
      </w:r>
      <w:r w:rsidR="00376E36">
        <w:rPr>
          <w:rFonts w:ascii="Times New Roman" w:hAnsi="Times New Roman" w:cs="Times New Roman"/>
          <w:sz w:val="24"/>
          <w:szCs w:val="24"/>
        </w:rPr>
        <w:t>m</w:t>
      </w:r>
      <w:r w:rsidRPr="009B3F13">
        <w:rPr>
          <w:rFonts w:ascii="Times New Roman" w:hAnsi="Times New Roman" w:cs="Times New Roman"/>
          <w:sz w:val="24"/>
          <w:szCs w:val="24"/>
        </w:rPr>
        <w:t>ales failed to recognize manipulated female</w:t>
      </w:r>
      <w:r w:rsidR="00376E36">
        <w:rPr>
          <w:rFonts w:ascii="Times New Roman" w:hAnsi="Times New Roman" w:cs="Times New Roman"/>
          <w:sz w:val="24"/>
          <w:szCs w:val="24"/>
        </w:rPr>
        <w:t>s</w:t>
      </w:r>
      <w:r w:rsidRPr="009B3F13">
        <w:rPr>
          <w:rFonts w:ascii="Times New Roman" w:hAnsi="Times New Roman" w:cs="Times New Roman"/>
          <w:sz w:val="24"/>
          <w:szCs w:val="24"/>
        </w:rPr>
        <w:t xml:space="preserve"> as potential mates or the blue bands act as a warning signal to males. We argue for the latter interpretation as males had sufficient cues available to identify females. Odonates use tactile and visu</w:t>
      </w:r>
      <w:r w:rsidR="00E14B7D">
        <w:rPr>
          <w:rFonts w:ascii="Times New Roman" w:hAnsi="Times New Roman" w:cs="Times New Roman"/>
          <w:sz w:val="24"/>
          <w:szCs w:val="24"/>
        </w:rPr>
        <w:t xml:space="preserve">al cues for mate recognition </w:t>
      </w:r>
      <w:r w:rsidR="00E14B7D">
        <w:rPr>
          <w:rFonts w:ascii="Times New Roman" w:hAnsi="Times New Roman" w:cs="Times New Roman"/>
          <w:sz w:val="24"/>
          <w:szCs w:val="24"/>
        </w:rPr>
        <w:fldChar w:fldCharType="begin"/>
      </w:r>
      <w:r w:rsidR="00E14B7D">
        <w:rPr>
          <w:rFonts w:ascii="Times New Roman" w:hAnsi="Times New Roman" w:cs="Times New Roman"/>
          <w:sz w:val="24"/>
          <w:szCs w:val="24"/>
        </w:rPr>
        <w:instrText xml:space="preserve"> ADDIN ZOTERO_ITEM CSL_CITATION {"citationID":"a2g8djqicld","properties":{"formattedCitation":"(Winfrey &amp; Fincke, 2017)","plainCitation":"(Winfrey &amp; Fincke, 2017)"},"citationItems":[{"id":49,"uris":["http://zotero.org/users/local/Znx275RP/items/GW3GQRZV"],"uri":["http://zotero.org/users/local/Znx275RP/items/GW3GQRZV"],"itemData":{"id":49,"type":"article-journal","title":"Role of visual and non-visual cues in damselfly mate recognition","container-title":"International Journal of Odonatology","page":"43–52","volume":"20","issue":"1","source":"Google Scholar","author":[{"family":"Winfrey","given":"Claire"},{"family":"Fincke","given":"Ola M."}],"issued":{"date-parts":[["2017"]]}}}],"schema":"https://github.com/citation-style-language/schema/raw/master/csl-citation.json"} </w:instrText>
      </w:r>
      <w:r w:rsidR="00E14B7D">
        <w:rPr>
          <w:rFonts w:ascii="Times New Roman" w:hAnsi="Times New Roman" w:cs="Times New Roman"/>
          <w:sz w:val="24"/>
          <w:szCs w:val="24"/>
        </w:rPr>
        <w:fldChar w:fldCharType="separate"/>
      </w:r>
      <w:r w:rsidR="00E14B7D" w:rsidRPr="00E14B7D">
        <w:rPr>
          <w:rFonts w:ascii="Times New Roman" w:hAnsi="Times New Roman" w:cs="Times New Roman"/>
          <w:sz w:val="24"/>
        </w:rPr>
        <w:t>(Winfrey &amp; Fincke, 2017)</w:t>
      </w:r>
      <w:r w:rsidR="00E14B7D">
        <w:rPr>
          <w:rFonts w:ascii="Times New Roman" w:hAnsi="Times New Roman" w:cs="Times New Roman"/>
          <w:sz w:val="24"/>
          <w:szCs w:val="24"/>
        </w:rPr>
        <w:fldChar w:fldCharType="end"/>
      </w:r>
      <w:r w:rsidRPr="009B3F13">
        <w:rPr>
          <w:rFonts w:ascii="Times New Roman" w:hAnsi="Times New Roman" w:cs="Times New Roman"/>
          <w:sz w:val="24"/>
          <w:szCs w:val="24"/>
        </w:rPr>
        <w:t xml:space="preserve">. The female black abdomen is the most important cue for mate recognition </w:t>
      </w:r>
      <w:r w:rsidR="00E14B7D">
        <w:rPr>
          <w:rFonts w:ascii="Times New Roman" w:hAnsi="Times New Roman" w:cs="Times New Roman"/>
          <w:sz w:val="24"/>
          <w:szCs w:val="24"/>
        </w:rPr>
        <w:fldChar w:fldCharType="begin"/>
      </w:r>
      <w:r w:rsidR="00F057F8">
        <w:rPr>
          <w:rFonts w:ascii="Times New Roman" w:hAnsi="Times New Roman" w:cs="Times New Roman"/>
          <w:sz w:val="24"/>
          <w:szCs w:val="24"/>
        </w:rPr>
        <w:instrText xml:space="preserve"> ADDIN ZOTERO_ITEM CSL_CITATION {"citationID":"a2nab3pf94f","properties":{"formattedCitation":"(S. N. Gorb, 1998)","plainCitation":"(S. N. Gorb, 1998)"},"citationItems":[{"id":51,"uris":["http://zotero.org/users/local/Znx275RP/items/XZWPXLAF"],"uri":["http://zotero.org/users/local/Znx275RP/items/XZWPXLAF"],"itemData":{"id":51,"type":"article-journal","title":"Visual cues in mate recognition by males of the damselfly, Coenagrion puella (L.)(Odonata: Coenagrionidae)","container-title":"Journal of Insect Behavior","page":"73–92","volume":"11","issue":"1","source":"Google Scholar","shortTitle":"Visual cues in mate recognition by males of the damselfly, Coenagrion puella (L.)(Odonata","author":[{"family":"Gorb","given":"S. N."}],"issued":{"date-parts":[["1998"]]}}}],"schema":"https://github.com/citation-style-language/schema/raw/master/csl-citation.json"} </w:instrText>
      </w:r>
      <w:r w:rsidR="00E14B7D">
        <w:rPr>
          <w:rFonts w:ascii="Times New Roman" w:hAnsi="Times New Roman" w:cs="Times New Roman"/>
          <w:sz w:val="24"/>
          <w:szCs w:val="24"/>
        </w:rPr>
        <w:fldChar w:fldCharType="separate"/>
      </w:r>
      <w:r w:rsidR="00095B7B">
        <w:rPr>
          <w:rFonts w:ascii="Times New Roman" w:hAnsi="Times New Roman" w:cs="Times New Roman"/>
          <w:sz w:val="24"/>
        </w:rPr>
        <w:t>(</w:t>
      </w:r>
      <w:r w:rsidR="00F057F8" w:rsidRPr="00F057F8">
        <w:rPr>
          <w:rFonts w:ascii="Times New Roman" w:hAnsi="Times New Roman" w:cs="Times New Roman"/>
          <w:sz w:val="24"/>
        </w:rPr>
        <w:t>Gorb, 1998)</w:t>
      </w:r>
      <w:r w:rsidR="00E14B7D">
        <w:rPr>
          <w:rFonts w:ascii="Times New Roman" w:hAnsi="Times New Roman" w:cs="Times New Roman"/>
          <w:sz w:val="24"/>
          <w:szCs w:val="24"/>
        </w:rPr>
        <w:fldChar w:fldCharType="end"/>
      </w:r>
      <w:r w:rsidR="00376E36">
        <w:rPr>
          <w:rFonts w:ascii="Times New Roman" w:hAnsi="Times New Roman" w:cs="Times New Roman"/>
          <w:sz w:val="24"/>
          <w:szCs w:val="24"/>
        </w:rPr>
        <w:t>. How</w:t>
      </w:r>
      <w:r w:rsidRPr="009B3F13">
        <w:rPr>
          <w:rFonts w:ascii="Times New Roman" w:hAnsi="Times New Roman" w:cs="Times New Roman"/>
          <w:sz w:val="24"/>
          <w:szCs w:val="24"/>
        </w:rPr>
        <w:t xml:space="preserve">ever, males also use body size </w:t>
      </w:r>
      <w:r w:rsidR="00F057F8">
        <w:rPr>
          <w:rFonts w:ascii="Times New Roman" w:hAnsi="Times New Roman" w:cs="Times New Roman"/>
          <w:sz w:val="24"/>
          <w:szCs w:val="24"/>
        </w:rPr>
        <w:fldChar w:fldCharType="begin"/>
      </w:r>
      <w:r w:rsidR="00F057F8">
        <w:rPr>
          <w:rFonts w:ascii="Times New Roman" w:hAnsi="Times New Roman" w:cs="Times New Roman"/>
          <w:sz w:val="24"/>
          <w:szCs w:val="24"/>
        </w:rPr>
        <w:instrText xml:space="preserve"> ADDIN ZOTERO_ITEM CSL_CITATION {"citationID":"a26vmtk007d","properties":{"formattedCitation":"(Pezalla, 1979)","plainCitation":"(Pezalla, 1979)"},"citationItems":[{"id":57,"uris":["http://zotero.org/users/local/Znx275RP/items/G4UVQISR"],"uri":["http://zotero.org/users/local/Znx275RP/items/G4UVQISR"],"itemData":{"id":57,"type":"article-journal","title":"Behavioral ecology of the dragonfly Libellula pulchella Drury (Odonata: Anisoptera)","container-title":"American Midland Naturalist","page":"1–22","source":"Google Scholar","shortTitle":"Behavioral ecology of the dragonfly Libellula pulchella Drury (Odonata","author":[{"family":"Pezalla","given":"Virginia Moyle"}],"issued":{"date-parts":[["1979"]]}}}],"schema":"https://github.com/citation-style-language/schema/raw/master/csl-citation.json"} </w:instrText>
      </w:r>
      <w:r w:rsidR="00F057F8">
        <w:rPr>
          <w:rFonts w:ascii="Times New Roman" w:hAnsi="Times New Roman" w:cs="Times New Roman"/>
          <w:sz w:val="24"/>
          <w:szCs w:val="24"/>
        </w:rPr>
        <w:fldChar w:fldCharType="separate"/>
      </w:r>
      <w:r w:rsidR="00F057F8" w:rsidRPr="00F057F8">
        <w:rPr>
          <w:rFonts w:ascii="Times New Roman" w:hAnsi="Times New Roman" w:cs="Times New Roman"/>
          <w:sz w:val="24"/>
        </w:rPr>
        <w:t>(Pezalla, 1979)</w:t>
      </w:r>
      <w:r w:rsidR="00F057F8">
        <w:rPr>
          <w:rFonts w:ascii="Times New Roman" w:hAnsi="Times New Roman" w:cs="Times New Roman"/>
          <w:sz w:val="24"/>
          <w:szCs w:val="24"/>
        </w:rPr>
        <w:fldChar w:fldCharType="end"/>
      </w:r>
      <w:r w:rsidRPr="009B3F13">
        <w:rPr>
          <w:rFonts w:ascii="Times New Roman" w:hAnsi="Times New Roman" w:cs="Times New Roman"/>
          <w:sz w:val="24"/>
          <w:szCs w:val="24"/>
        </w:rPr>
        <w:t xml:space="preserve">, abdomen shape </w:t>
      </w:r>
      <w:r w:rsidR="00E14B7D">
        <w:rPr>
          <w:rFonts w:ascii="Times New Roman" w:hAnsi="Times New Roman" w:cs="Times New Roman"/>
          <w:sz w:val="24"/>
          <w:szCs w:val="24"/>
        </w:rPr>
        <w:fldChar w:fldCharType="begin"/>
      </w:r>
      <w:r w:rsidR="00F057F8">
        <w:rPr>
          <w:rFonts w:ascii="Times New Roman" w:hAnsi="Times New Roman" w:cs="Times New Roman"/>
          <w:sz w:val="24"/>
          <w:szCs w:val="24"/>
        </w:rPr>
        <w:instrText xml:space="preserve"> ADDIN ZOTERO_ITEM CSL_CITATION {"citationID":"46oIMOYn","properties":{"formattedCitation":"(S. N. Gorb, 1998; Ubukata, 1983)","plainCitation":"(S. N. Gorb, 1998; Ubukata, 1983)"},"citationItems":[{"id":51,"uris":["http://zotero.org/users/local/Znx275RP/items/XZWPXLAF"],"uri":["http://zotero.org/users/local/Znx275RP/items/XZWPXLAF"],"itemData":{"id":51,"type":"article-journal","title":"Visual cues in mate recognition by males of the damselfly, Coenagrion puella (L.)(Odonata: Coenagrionidae)","container-title":"Journal of Insect Behavior","page":"73–92","volume":"11","issue":"1","source":"Google Scholar","shortTitle":"Visual cues in mate recognition by males of the damselfly, Coenagrion puella (L.)(Odonata","author":[{"family":"Gorb","given":"S. N."}],"issued":{"date-parts":[["1998"]]}}},{"id":54,"uris":["http://zotero.org/users/local/Znx275RP/items/C385ZINR"],"uri":["http://zotero.org/users/local/Znx275RP/items/C385ZINR"],"itemData":{"id":54,"type":"article-journal","title":"An experimental study of sex recognition in Cordulia aenea amurensis Selys (Anisoptera: Corduliidae)","container-title":"Odonatologica","page":"71–81","volume":"12","issue":"1","source":"Google Scholar","shortTitle":"An experimental study of sex recognition in Cordulia aenea amurensis Selys (Anisoptera","author":[{"family":"Ubukata","given":"H."}],"issued":{"date-parts":[["1983"]]}}}],"schema":"https://github.com/citation-style-language/schema/raw/master/csl-citation.json"} </w:instrText>
      </w:r>
      <w:r w:rsidR="00E14B7D">
        <w:rPr>
          <w:rFonts w:ascii="Times New Roman" w:hAnsi="Times New Roman" w:cs="Times New Roman"/>
          <w:sz w:val="24"/>
          <w:szCs w:val="24"/>
        </w:rPr>
        <w:fldChar w:fldCharType="separate"/>
      </w:r>
      <w:r w:rsidR="00095B7B">
        <w:rPr>
          <w:rFonts w:ascii="Times New Roman" w:hAnsi="Times New Roman" w:cs="Times New Roman"/>
          <w:sz w:val="24"/>
        </w:rPr>
        <w:t>(</w:t>
      </w:r>
      <w:r w:rsidR="00F057F8" w:rsidRPr="00F057F8">
        <w:rPr>
          <w:rFonts w:ascii="Times New Roman" w:hAnsi="Times New Roman" w:cs="Times New Roman"/>
          <w:sz w:val="24"/>
        </w:rPr>
        <w:t>Gorb, 1998; Ubukata, 1983)</w:t>
      </w:r>
      <w:r w:rsidR="00E14B7D">
        <w:rPr>
          <w:rFonts w:ascii="Times New Roman" w:hAnsi="Times New Roman" w:cs="Times New Roman"/>
          <w:sz w:val="24"/>
          <w:szCs w:val="24"/>
        </w:rPr>
        <w:fldChar w:fldCharType="end"/>
      </w:r>
      <w:r w:rsidR="00F057F8">
        <w:rPr>
          <w:rFonts w:ascii="Times New Roman" w:hAnsi="Times New Roman" w:cs="Times New Roman"/>
          <w:sz w:val="24"/>
          <w:szCs w:val="24"/>
        </w:rPr>
        <w:t xml:space="preserve">, flight pattern </w:t>
      </w:r>
      <w:r w:rsidR="00F057F8">
        <w:rPr>
          <w:rFonts w:ascii="Times New Roman" w:hAnsi="Times New Roman" w:cs="Times New Roman"/>
          <w:sz w:val="24"/>
          <w:szCs w:val="24"/>
        </w:rPr>
        <w:fldChar w:fldCharType="begin"/>
      </w:r>
      <w:r w:rsidR="00F057F8">
        <w:rPr>
          <w:rFonts w:ascii="Times New Roman" w:hAnsi="Times New Roman" w:cs="Times New Roman"/>
          <w:sz w:val="24"/>
          <w:szCs w:val="24"/>
        </w:rPr>
        <w:instrText xml:space="preserve"> ADDIN ZOTERO_ITEM CSL_CITATION {"citationID":"a2mg5damrs0","properties":{"formattedCitation":"(Ubukata, 1983)","plainCitation":"(Ubukata, 1983)"},"citationItems":[{"id":54,"uris":["http://zotero.org/users/local/Znx275RP/items/C385ZINR"],"uri":["http://zotero.org/users/local/Znx275RP/items/C385ZINR"],"itemData":{"id":54,"type":"article-journal","title":"An experimental study of sex recognition in Cordulia aenea amurensis Selys (Anisoptera: Corduliidae)","container-title":"Odonatologica","page":"71–81","volume":"12","issue":"1","source":"Google Scholar","shortTitle":"An experimental study of sex recognition in Cordulia aenea amurensis Selys (Anisoptera","author":[{"family":"Ubukata","given":"H."}],"issued":{"date-parts":[["1983"]]}}}],"schema":"https://github.com/citation-style-language/schema/raw/master/csl-citation.json"} </w:instrText>
      </w:r>
      <w:r w:rsidR="00F057F8">
        <w:rPr>
          <w:rFonts w:ascii="Times New Roman" w:hAnsi="Times New Roman" w:cs="Times New Roman"/>
          <w:sz w:val="24"/>
          <w:szCs w:val="24"/>
        </w:rPr>
        <w:fldChar w:fldCharType="separate"/>
      </w:r>
      <w:r w:rsidR="00F057F8" w:rsidRPr="00F057F8">
        <w:rPr>
          <w:rFonts w:ascii="Times New Roman" w:hAnsi="Times New Roman" w:cs="Times New Roman"/>
          <w:sz w:val="24"/>
        </w:rPr>
        <w:t>(Ubukata, 1983)</w:t>
      </w:r>
      <w:r w:rsidR="00F057F8">
        <w:rPr>
          <w:rFonts w:ascii="Times New Roman" w:hAnsi="Times New Roman" w:cs="Times New Roman"/>
          <w:sz w:val="24"/>
          <w:szCs w:val="24"/>
        </w:rPr>
        <w:fldChar w:fldCharType="end"/>
      </w:r>
      <w:r w:rsidRPr="009B3F13">
        <w:rPr>
          <w:rFonts w:ascii="Times New Roman" w:hAnsi="Times New Roman" w:cs="Times New Roman"/>
          <w:sz w:val="24"/>
          <w:szCs w:val="24"/>
        </w:rPr>
        <w:t xml:space="preserve">, female display </w:t>
      </w:r>
      <w:r w:rsidR="00F057F8">
        <w:rPr>
          <w:rFonts w:ascii="Times New Roman" w:hAnsi="Times New Roman" w:cs="Times New Roman"/>
          <w:sz w:val="24"/>
          <w:szCs w:val="24"/>
        </w:rPr>
        <w:fldChar w:fldCharType="begin"/>
      </w:r>
      <w:r w:rsidR="00F057F8">
        <w:rPr>
          <w:rFonts w:ascii="Times New Roman" w:hAnsi="Times New Roman" w:cs="Times New Roman"/>
          <w:sz w:val="24"/>
          <w:szCs w:val="24"/>
        </w:rPr>
        <w:instrText xml:space="preserve"> ADDIN ZOTERO_ITEM CSL_CITATION {"citationID":"dfCbCjRT","properties":{"formattedCitation":"(S. Gorb, 1992; Utzeri, 1988)","plainCitation":"(S. Gorb, 1992; Utzeri, 1988)"},"citationItems":[{"id":59,"uris":["http://zotero.org/users/local/Znx275RP/items/C4582N25"],"uri":["http://zotero.org/users/local/Znx275RP/items/C4582N25"],"itemData":{"id":59,"type":"article-journal","title":"An experimental study of the refusal display in the damselfly Platycnemis pennipes (Pall.)(Zygoptera: Platycnemididae)","container-title":"Odonatologica","page":"299–307","volume":"21","issue":"3","source":"Google Scholar","shortTitle":"An experimental study of the refusal display in the damselfly Platycnemis pennipes (Pall.)(Zygoptera","author":[{"family":"Gorb","given":"S."}],"issued":{"date-parts":[["1992"]]}}},{"id":62,"uris":["http://zotero.org/users/local/Znx275RP/items/EVQLM33J"],"uri":["http://zotero.org/users/local/Znx275RP/items/EVQLM33J"],"itemData":{"id":62,"type":"article-journal","title":"Female” refusal display” versus male” threat display” in Zygoptera: is it a case of intraspecific imitation?","container-title":"Odonatologica","page":"45–54","volume":"17","issue":"1","source":"Google Scholar","shortTitle":"Female” refusal display” versus male” threat display” in Zygoptera","author":[{"family":"Utzeri","given":"C."}],"issued":{"date-parts":[["1988"]]}}}],"schema":"https://github.com/citation-style-language/schema/raw/master/csl-citation.json"} </w:instrText>
      </w:r>
      <w:r w:rsidR="00F057F8">
        <w:rPr>
          <w:rFonts w:ascii="Times New Roman" w:hAnsi="Times New Roman" w:cs="Times New Roman"/>
          <w:sz w:val="24"/>
          <w:szCs w:val="24"/>
        </w:rPr>
        <w:fldChar w:fldCharType="separate"/>
      </w:r>
      <w:r w:rsidR="00F057F8" w:rsidRPr="00F057F8">
        <w:rPr>
          <w:rFonts w:ascii="Times New Roman" w:hAnsi="Times New Roman" w:cs="Times New Roman"/>
          <w:sz w:val="24"/>
        </w:rPr>
        <w:t>(S. Gorb, 1992; Utzeri, 1988)</w:t>
      </w:r>
      <w:r w:rsidR="00F057F8">
        <w:rPr>
          <w:rFonts w:ascii="Times New Roman" w:hAnsi="Times New Roman" w:cs="Times New Roman"/>
          <w:sz w:val="24"/>
          <w:szCs w:val="24"/>
        </w:rPr>
        <w:fldChar w:fldCharType="end"/>
      </w:r>
      <w:r w:rsidRPr="009B3F13">
        <w:rPr>
          <w:rFonts w:ascii="Times New Roman" w:hAnsi="Times New Roman" w:cs="Times New Roman"/>
          <w:sz w:val="24"/>
          <w:szCs w:val="24"/>
        </w:rPr>
        <w:t xml:space="preserve">, thorax colouration and pattern </w:t>
      </w:r>
      <w:r w:rsidR="00F057F8">
        <w:rPr>
          <w:rFonts w:ascii="Times New Roman" w:hAnsi="Times New Roman" w:cs="Times New Roman"/>
          <w:sz w:val="24"/>
          <w:szCs w:val="24"/>
        </w:rPr>
        <w:fldChar w:fldCharType="begin"/>
      </w:r>
      <w:r w:rsidR="00F057F8">
        <w:rPr>
          <w:rFonts w:ascii="Times New Roman" w:hAnsi="Times New Roman" w:cs="Times New Roman"/>
          <w:sz w:val="24"/>
          <w:szCs w:val="24"/>
        </w:rPr>
        <w:instrText xml:space="preserve"> ADDIN ZOTERO_ITEM CSL_CITATION {"citationID":"xwQ9hGBh","properties":{"formattedCitation":"(Miller &amp; Fincke, 1999; Xu, Cerreta, Schultz, &amp; Fincke, 2014)","plainCitation":"(Miller &amp; Fincke, 1999; Xu, Cerreta, Schultz, &amp; Fincke, 2014)"},"citationItems":[{"id":65,"uris":["http://zotero.org/users/local/Znx275RP/items/JCFVS3SA"],"uri":["http://zotero.org/users/local/Znx275RP/items/JCFVS3SA"],"itemData":{"id":65,"type":"article-journal","title":"Cues for mate recognition and the effect of prior experience on mate recognition in Enallagma damselflies","container-title":"Journal of Insect Behavior","page":"801–814","volume":"12","issue":"6","source":"Google Scholar","author":[{"family":"Miller","given":"Michelle N."},{"family":"Fincke","given":"Ola M."}],"issued":{"date-parts":[["1999"]]}}},{"id":68,"uris":["http://zotero.org/users/local/Znx275RP/items/PTI6MUEN"],"uri":["http://zotero.org/users/local/Znx275RP/items/PTI6MUEN"],"itemData":{"id":68,"type":"article-journal","title":"Selective use of multiple cues by males reflects a decision rule for sex discrimination in a sexually mimetic damselfly","container-title":"Animal behaviour","page":"9–18","volume":"92","source":"Google Scholar","author":[{"family":"Xu","given":"Mingzi"},{"family":"Cerreta","given":"Ariana L."},{"family":"Schultz","given":"Tom D."},{"family":"Fincke","given":"Ola M."}],"issued":{"date-parts":[["2014"]]}}}],"schema":"https://github.com/citation-style-language/schema/raw/master/csl-citation.json"} </w:instrText>
      </w:r>
      <w:r w:rsidR="00F057F8">
        <w:rPr>
          <w:rFonts w:ascii="Times New Roman" w:hAnsi="Times New Roman" w:cs="Times New Roman"/>
          <w:sz w:val="24"/>
          <w:szCs w:val="24"/>
        </w:rPr>
        <w:fldChar w:fldCharType="separate"/>
      </w:r>
      <w:r w:rsidR="00F057F8" w:rsidRPr="00F057F8">
        <w:rPr>
          <w:rFonts w:ascii="Times New Roman" w:hAnsi="Times New Roman" w:cs="Times New Roman"/>
          <w:sz w:val="24"/>
        </w:rPr>
        <w:t>(Miller &amp; Fincke, 1999; Xu, Cerreta, Schultz, &amp; Fincke, 2014)</w:t>
      </w:r>
      <w:r w:rsidR="00F057F8">
        <w:rPr>
          <w:rFonts w:ascii="Times New Roman" w:hAnsi="Times New Roman" w:cs="Times New Roman"/>
          <w:sz w:val="24"/>
          <w:szCs w:val="24"/>
        </w:rPr>
        <w:fldChar w:fldCharType="end"/>
      </w:r>
      <w:r w:rsidR="00F057F8">
        <w:rPr>
          <w:rFonts w:ascii="Times New Roman" w:hAnsi="Times New Roman" w:cs="Times New Roman"/>
          <w:sz w:val="24"/>
          <w:szCs w:val="24"/>
        </w:rPr>
        <w:t xml:space="preserve"> and chemical cues </w:t>
      </w:r>
      <w:r w:rsidR="00F057F8">
        <w:rPr>
          <w:rFonts w:ascii="Times New Roman" w:hAnsi="Times New Roman" w:cs="Times New Roman"/>
          <w:sz w:val="24"/>
          <w:szCs w:val="24"/>
        </w:rPr>
        <w:fldChar w:fldCharType="begin"/>
      </w:r>
      <w:r w:rsidR="00F057F8">
        <w:rPr>
          <w:rFonts w:ascii="Times New Roman" w:hAnsi="Times New Roman" w:cs="Times New Roman"/>
          <w:sz w:val="24"/>
          <w:szCs w:val="24"/>
        </w:rPr>
        <w:instrText xml:space="preserve"> ADDIN ZOTERO_ITEM CSL_CITATION {"citationID":"a175q7ebhde","properties":{"formattedCitation":"(Frati, Piersanti, Conti, Rebora, &amp; Salerno, 2015)","plainCitation":"(Frati, Piersanti, Conti, Rebora, &amp; Salerno, 2015)"},"citationItems":[{"id":71,"uris":["http://zotero.org/users/local/Znx275RP/items/6I8IRZB6"],"uri":["http://zotero.org/users/local/Znx275RP/items/6I8IRZB6"],"itemData":{"id":71,"type":"article-journal","title":"Scent of a dragonfly: sex recognition in a polymorphic coenagrionid","container-title":"PloS one","page":"e0136697","volume":"10","issue":"8","source":"Google Scholar","shortTitle":"Scent of a dragonfly","author":[{"family":"Frati","given":"Francesca"},{"family":"Piersanti","given":"Silvana"},{"family":"Conti","given":"Eric"},{"family":"Rebora","given":"Manuela"},{"family":"Salerno","given":"Gianandrea"}],"issued":{"date-parts":[["2015"]]}}}],"schema":"https://github.com/citation-style-language/schema/raw/master/csl-citation.json"} </w:instrText>
      </w:r>
      <w:r w:rsidR="00F057F8">
        <w:rPr>
          <w:rFonts w:ascii="Times New Roman" w:hAnsi="Times New Roman" w:cs="Times New Roman"/>
          <w:sz w:val="24"/>
          <w:szCs w:val="24"/>
        </w:rPr>
        <w:fldChar w:fldCharType="separate"/>
      </w:r>
      <w:r w:rsidR="00F057F8" w:rsidRPr="00F057F8">
        <w:rPr>
          <w:rFonts w:ascii="Times New Roman" w:hAnsi="Times New Roman" w:cs="Times New Roman"/>
          <w:sz w:val="24"/>
        </w:rPr>
        <w:t>(Frati, Piersanti, Conti, Rebora, &amp; Salerno, 2015)</w:t>
      </w:r>
      <w:r w:rsidR="00F057F8">
        <w:rPr>
          <w:rFonts w:ascii="Times New Roman" w:hAnsi="Times New Roman" w:cs="Times New Roman"/>
          <w:sz w:val="24"/>
          <w:szCs w:val="24"/>
        </w:rPr>
        <w:fldChar w:fldCharType="end"/>
      </w:r>
      <w:r w:rsidRPr="009B3F13">
        <w:rPr>
          <w:rFonts w:ascii="Times New Roman" w:hAnsi="Times New Roman" w:cs="Times New Roman"/>
          <w:sz w:val="24"/>
          <w:szCs w:val="24"/>
        </w:rPr>
        <w:t xml:space="preserve"> for mate recognition. Moreover, Gorb (1998) showed that males </w:t>
      </w:r>
      <w:r w:rsidR="00376E36">
        <w:rPr>
          <w:rFonts w:ascii="Times New Roman" w:hAnsi="Times New Roman" w:cs="Times New Roman"/>
          <w:sz w:val="24"/>
          <w:szCs w:val="24"/>
        </w:rPr>
        <w:t xml:space="preserve">can even </w:t>
      </w:r>
      <w:r w:rsidRPr="009B3F13">
        <w:rPr>
          <w:rFonts w:ascii="Times New Roman" w:hAnsi="Times New Roman" w:cs="Times New Roman"/>
          <w:sz w:val="24"/>
          <w:szCs w:val="24"/>
        </w:rPr>
        <w:t xml:space="preserve">recognize </w:t>
      </w:r>
      <w:r w:rsidR="00376E36">
        <w:rPr>
          <w:rFonts w:ascii="Times New Roman" w:hAnsi="Times New Roman" w:cs="Times New Roman"/>
          <w:sz w:val="24"/>
          <w:szCs w:val="24"/>
        </w:rPr>
        <w:t>a female</w:t>
      </w:r>
      <w:r w:rsidRPr="009B3F13">
        <w:rPr>
          <w:rFonts w:ascii="Times New Roman" w:hAnsi="Times New Roman" w:cs="Times New Roman"/>
          <w:sz w:val="24"/>
          <w:szCs w:val="24"/>
        </w:rPr>
        <w:t xml:space="preserve"> </w:t>
      </w:r>
      <w:r w:rsidR="00376E36">
        <w:rPr>
          <w:rFonts w:ascii="Times New Roman" w:hAnsi="Times New Roman" w:cs="Times New Roman"/>
          <w:sz w:val="24"/>
          <w:szCs w:val="24"/>
        </w:rPr>
        <w:t xml:space="preserve">based on </w:t>
      </w:r>
      <w:commentRangeStart w:id="111"/>
      <w:del w:id="112" w:author="Ken Cheng" w:date="2018-04-14T15:41:00Z">
        <w:r w:rsidR="001D34B4" w:rsidDel="008F5B61">
          <w:rPr>
            <w:rFonts w:ascii="Times New Roman" w:hAnsi="Times New Roman" w:cs="Times New Roman"/>
            <w:sz w:val="24"/>
            <w:szCs w:val="24"/>
          </w:rPr>
          <w:delText xml:space="preserve">the </w:delText>
        </w:r>
      </w:del>
      <w:ins w:id="113" w:author="Ken Cheng" w:date="2018-04-14T15:41:00Z">
        <w:r w:rsidR="008F5B61">
          <w:rPr>
            <w:rFonts w:ascii="Times New Roman" w:hAnsi="Times New Roman" w:cs="Times New Roman"/>
            <w:sz w:val="24"/>
            <w:szCs w:val="24"/>
          </w:rPr>
          <w:t xml:space="preserve">a </w:t>
        </w:r>
      </w:ins>
      <w:r w:rsidR="00376E36">
        <w:rPr>
          <w:rFonts w:ascii="Times New Roman" w:hAnsi="Times New Roman" w:cs="Times New Roman"/>
          <w:sz w:val="24"/>
          <w:szCs w:val="24"/>
        </w:rPr>
        <w:t>part</w:t>
      </w:r>
      <w:commentRangeEnd w:id="111"/>
      <w:r w:rsidR="008F5B61">
        <w:rPr>
          <w:rStyle w:val="CommentReference"/>
        </w:rPr>
        <w:commentReference w:id="111"/>
      </w:r>
      <w:r w:rsidR="00376E36">
        <w:rPr>
          <w:rFonts w:ascii="Times New Roman" w:hAnsi="Times New Roman" w:cs="Times New Roman"/>
          <w:sz w:val="24"/>
          <w:szCs w:val="24"/>
        </w:rPr>
        <w:t xml:space="preserve"> of their whole</w:t>
      </w:r>
      <w:r w:rsidR="001D34B4">
        <w:rPr>
          <w:rFonts w:ascii="Times New Roman" w:hAnsi="Times New Roman" w:cs="Times New Roman"/>
          <w:sz w:val="24"/>
          <w:szCs w:val="24"/>
        </w:rPr>
        <w:t xml:space="preserve"> </w:t>
      </w:r>
      <w:r w:rsidR="001D34B4">
        <w:rPr>
          <w:rFonts w:ascii="Times New Roman" w:hAnsi="Times New Roman" w:cs="Times New Roman"/>
          <w:sz w:val="24"/>
          <w:szCs w:val="24"/>
        </w:rPr>
        <w:lastRenderedPageBreak/>
        <w:t>image</w:t>
      </w:r>
      <w:r w:rsidR="00376E36">
        <w:rPr>
          <w:rFonts w:ascii="Times New Roman" w:hAnsi="Times New Roman" w:cs="Times New Roman"/>
          <w:sz w:val="24"/>
          <w:szCs w:val="24"/>
        </w:rPr>
        <w:t xml:space="preserve"> or </w:t>
      </w:r>
      <w:r w:rsidR="001D34B4">
        <w:rPr>
          <w:rFonts w:ascii="Times New Roman" w:hAnsi="Times New Roman" w:cs="Times New Roman"/>
          <w:sz w:val="24"/>
          <w:szCs w:val="24"/>
        </w:rPr>
        <w:t>by the presence of isolated</w:t>
      </w:r>
      <w:r w:rsidR="00F057F8">
        <w:rPr>
          <w:rFonts w:ascii="Times New Roman" w:hAnsi="Times New Roman" w:cs="Times New Roman"/>
          <w:sz w:val="24"/>
          <w:szCs w:val="24"/>
        </w:rPr>
        <w:t xml:space="preserve"> female </w:t>
      </w:r>
      <w:r w:rsidR="001D34B4">
        <w:rPr>
          <w:rFonts w:ascii="Times New Roman" w:hAnsi="Times New Roman" w:cs="Times New Roman"/>
          <w:sz w:val="24"/>
          <w:szCs w:val="24"/>
        </w:rPr>
        <w:t xml:space="preserve">body </w:t>
      </w:r>
      <w:r w:rsidR="00F057F8">
        <w:rPr>
          <w:rFonts w:ascii="Times New Roman" w:hAnsi="Times New Roman" w:cs="Times New Roman"/>
          <w:sz w:val="24"/>
          <w:szCs w:val="24"/>
        </w:rPr>
        <w:t>part</w:t>
      </w:r>
      <w:r w:rsidR="001D34B4">
        <w:rPr>
          <w:rFonts w:ascii="Times New Roman" w:hAnsi="Times New Roman" w:cs="Times New Roman"/>
          <w:sz w:val="24"/>
          <w:szCs w:val="24"/>
        </w:rPr>
        <w:t>s</w:t>
      </w:r>
      <w:r w:rsidR="00F057F8">
        <w:rPr>
          <w:rFonts w:ascii="Times New Roman" w:hAnsi="Times New Roman" w:cs="Times New Roman"/>
          <w:sz w:val="24"/>
          <w:szCs w:val="24"/>
        </w:rPr>
        <w:t xml:space="preserve"> (thorax, head) </w:t>
      </w:r>
      <w:r w:rsidR="00F057F8">
        <w:rPr>
          <w:rFonts w:ascii="Times New Roman" w:hAnsi="Times New Roman" w:cs="Times New Roman"/>
          <w:sz w:val="24"/>
          <w:szCs w:val="24"/>
        </w:rPr>
        <w:fldChar w:fldCharType="begin"/>
      </w:r>
      <w:r w:rsidR="00F057F8">
        <w:rPr>
          <w:rFonts w:ascii="Times New Roman" w:hAnsi="Times New Roman" w:cs="Times New Roman"/>
          <w:sz w:val="24"/>
          <w:szCs w:val="24"/>
        </w:rPr>
        <w:instrText xml:space="preserve"> ADDIN ZOTERO_ITEM CSL_CITATION {"citationID":"a17j8b9kh1d","properties":{"formattedCitation":"(S. N. Gorb, 1998)","plainCitation":"(S. N. Gorb, 1998)"},"citationItems":[{"id":51,"uris":["http://zotero.org/users/local/Znx275RP/items/XZWPXLAF"],"uri":["http://zotero.org/users/local/Znx275RP/items/XZWPXLAF"],"itemData":{"id":51,"type":"article-journal","title":"Visual cues in mate recognition by males of the damselfly, Coenagrion puella (L.)(Odonata: Coenagrionidae)","container-title":"Journal of Insect Behavior","page":"73–92","volume":"11","issue":"1","source":"Google Scholar","shortTitle":"Visual cues in mate recognition by males of the damselfly, Coenagrion puella (L.)(Odonata","author":[{"family":"Gorb","given":"S. N."}],"issued":{"date-parts":[["1998"]]}}}],"schema":"https://github.com/citation-style-language/schema/raw/master/csl-citation.json"} </w:instrText>
      </w:r>
      <w:r w:rsidR="00F057F8">
        <w:rPr>
          <w:rFonts w:ascii="Times New Roman" w:hAnsi="Times New Roman" w:cs="Times New Roman"/>
          <w:sz w:val="24"/>
          <w:szCs w:val="24"/>
        </w:rPr>
        <w:fldChar w:fldCharType="separate"/>
      </w:r>
      <w:r w:rsidR="00095B7B">
        <w:rPr>
          <w:rFonts w:ascii="Times New Roman" w:hAnsi="Times New Roman" w:cs="Times New Roman"/>
          <w:sz w:val="24"/>
        </w:rPr>
        <w:t>(</w:t>
      </w:r>
      <w:r w:rsidR="00F057F8" w:rsidRPr="00F057F8">
        <w:rPr>
          <w:rFonts w:ascii="Times New Roman" w:hAnsi="Times New Roman" w:cs="Times New Roman"/>
          <w:sz w:val="24"/>
        </w:rPr>
        <w:t>Gorb, 1998)</w:t>
      </w:r>
      <w:r w:rsidR="00F057F8">
        <w:rPr>
          <w:rFonts w:ascii="Times New Roman" w:hAnsi="Times New Roman" w:cs="Times New Roman"/>
          <w:sz w:val="24"/>
          <w:szCs w:val="24"/>
        </w:rPr>
        <w:fldChar w:fldCharType="end"/>
      </w:r>
      <w:r w:rsidRPr="009B3F13">
        <w:rPr>
          <w:rFonts w:ascii="Times New Roman" w:hAnsi="Times New Roman" w:cs="Times New Roman"/>
          <w:sz w:val="24"/>
          <w:szCs w:val="24"/>
        </w:rPr>
        <w:t xml:space="preserve">. Hence, we argue that the males in our </w:t>
      </w:r>
      <w:r w:rsidR="001D34B4">
        <w:rPr>
          <w:rFonts w:ascii="Times New Roman" w:hAnsi="Times New Roman" w:cs="Times New Roman"/>
          <w:sz w:val="24"/>
          <w:szCs w:val="24"/>
        </w:rPr>
        <w:t>study could</w:t>
      </w:r>
      <w:r w:rsidRPr="009B3F13">
        <w:rPr>
          <w:rFonts w:ascii="Times New Roman" w:hAnsi="Times New Roman" w:cs="Times New Roman"/>
          <w:sz w:val="24"/>
          <w:szCs w:val="24"/>
        </w:rPr>
        <w:t xml:space="preserve"> still identify the manipulated females as a</w:t>
      </w:r>
      <w:r w:rsidR="008A046F">
        <w:rPr>
          <w:rFonts w:ascii="Times New Roman" w:hAnsi="Times New Roman" w:cs="Times New Roman"/>
          <w:sz w:val="24"/>
          <w:szCs w:val="24"/>
        </w:rPr>
        <w:t xml:space="preserve"> conspecific female based on their</w:t>
      </w:r>
      <w:r w:rsidRPr="009B3F13">
        <w:rPr>
          <w:rFonts w:ascii="Times New Roman" w:hAnsi="Times New Roman" w:cs="Times New Roman"/>
          <w:sz w:val="24"/>
          <w:szCs w:val="24"/>
        </w:rPr>
        <w:t xml:space="preserve"> overall phenotype. However, the presence of the blue bands on the female’s abdomen repelled males and may thus function as a warning signal, possibly indicating an unprofitable mating partner.</w:t>
      </w:r>
    </w:p>
    <w:p w14:paraId="09D5C500" w14:textId="115E9ED2" w:rsidR="00A95138" w:rsidRDefault="003E254C"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define the conspicuous </w:t>
      </w:r>
      <w:r w:rsidR="001254D6">
        <w:rPr>
          <w:rFonts w:ascii="Times New Roman" w:hAnsi="Times New Roman" w:cs="Times New Roman"/>
          <w:sz w:val="24"/>
          <w:szCs w:val="24"/>
        </w:rPr>
        <w:t>colour</w:t>
      </w:r>
      <w:r>
        <w:rPr>
          <w:rFonts w:ascii="Times New Roman" w:hAnsi="Times New Roman" w:cs="Times New Roman"/>
          <w:sz w:val="24"/>
          <w:szCs w:val="24"/>
        </w:rPr>
        <w:t>ation that display</w:t>
      </w:r>
      <w:r w:rsidR="00376E36">
        <w:rPr>
          <w:rFonts w:ascii="Times New Roman" w:hAnsi="Times New Roman" w:cs="Times New Roman"/>
          <w:sz w:val="24"/>
          <w:szCs w:val="24"/>
        </w:rPr>
        <w:t>s</w:t>
      </w:r>
      <w:r>
        <w:rPr>
          <w:rFonts w:ascii="Times New Roman" w:hAnsi="Times New Roman" w:cs="Times New Roman"/>
          <w:sz w:val="24"/>
          <w:szCs w:val="24"/>
        </w:rPr>
        <w:t xml:space="preserve"> unprofitability P</w:t>
      </w:r>
      <w:r w:rsidR="007161FC">
        <w:rPr>
          <w:rFonts w:ascii="Times New Roman" w:hAnsi="Times New Roman" w:cs="Times New Roman"/>
          <w:sz w:val="24"/>
          <w:szCs w:val="24"/>
        </w:rPr>
        <w:t>o</w:t>
      </w:r>
      <w:r>
        <w:rPr>
          <w:rFonts w:ascii="Times New Roman" w:hAnsi="Times New Roman" w:cs="Times New Roman"/>
          <w:sz w:val="24"/>
          <w:szCs w:val="24"/>
        </w:rPr>
        <w:t>u</w:t>
      </w:r>
      <w:r w:rsidR="00376E36">
        <w:rPr>
          <w:rFonts w:ascii="Times New Roman" w:hAnsi="Times New Roman" w:cs="Times New Roman"/>
          <w:sz w:val="24"/>
          <w:szCs w:val="24"/>
        </w:rPr>
        <w:t xml:space="preserve">lton </w:t>
      </w:r>
      <w:r w:rsidR="007161FC">
        <w:rPr>
          <w:rFonts w:ascii="Times New Roman" w:hAnsi="Times New Roman" w:cs="Times New Roman"/>
          <w:sz w:val="24"/>
          <w:szCs w:val="24"/>
        </w:rPr>
        <w:t xml:space="preserve">(1890) </w:t>
      </w:r>
      <w:r w:rsidR="00376E36">
        <w:rPr>
          <w:rFonts w:ascii="Times New Roman" w:hAnsi="Times New Roman" w:cs="Times New Roman"/>
          <w:sz w:val="24"/>
          <w:szCs w:val="24"/>
        </w:rPr>
        <w:t>used the term “aposematism”</w:t>
      </w:r>
      <w:r w:rsidR="007161FC">
        <w:rPr>
          <w:rFonts w:ascii="Times New Roman" w:hAnsi="Times New Roman" w:cs="Times New Roman"/>
          <w:sz w:val="24"/>
          <w:szCs w:val="24"/>
        </w:rPr>
        <w:t xml:space="preserve"> </w:t>
      </w:r>
      <w:r w:rsidR="007161FC">
        <w:rPr>
          <w:rFonts w:ascii="Times New Roman" w:hAnsi="Times New Roman" w:cs="Times New Roman"/>
          <w:sz w:val="24"/>
          <w:szCs w:val="24"/>
        </w:rPr>
        <w:fldChar w:fldCharType="begin"/>
      </w:r>
      <w:r w:rsidR="007161FC">
        <w:rPr>
          <w:rFonts w:ascii="Times New Roman" w:hAnsi="Times New Roman" w:cs="Times New Roman"/>
          <w:sz w:val="24"/>
          <w:szCs w:val="24"/>
        </w:rPr>
        <w:instrText xml:space="preserve"> ADDIN ZOTERO_ITEM CSL_CITATION {"citationID":"a1cdt6pe223","properties":{"formattedCitation":"(Poulton, 1890)","plainCitation":"(Poulton, 1890)"},"citationItems":[{"id":38,"uris":["http://zotero.org/users/local/Znx275RP/items/5D3YRP83"],"uri":["http://zotero.org/users/local/Znx275RP/items/5D3YRP83"],"itemData":{"id":38,"type":"book","title":"The colours of animals: their meaning and use, especially considered in the case of insects","publisher":"D. Appleton","source":"Google Scholar","shortTitle":"The colours of animals","author":[{"family":"Poulton","given":"Edward Bagnall"}],"issued":{"date-parts":[["1890"]]}}}],"schema":"https://github.com/citation-style-language/schema/raw/master/csl-citation.json"} </w:instrText>
      </w:r>
      <w:r w:rsidR="007161FC">
        <w:rPr>
          <w:rFonts w:ascii="Times New Roman" w:hAnsi="Times New Roman" w:cs="Times New Roman"/>
          <w:sz w:val="24"/>
          <w:szCs w:val="24"/>
        </w:rPr>
        <w:fldChar w:fldCharType="separate"/>
      </w:r>
      <w:r w:rsidR="007161FC" w:rsidRPr="007161FC">
        <w:rPr>
          <w:rFonts w:ascii="Times New Roman" w:hAnsi="Times New Roman" w:cs="Times New Roman"/>
          <w:sz w:val="24"/>
        </w:rPr>
        <w:t>(Poulton, 1890)</w:t>
      </w:r>
      <w:r w:rsidR="007161FC">
        <w:rPr>
          <w:rFonts w:ascii="Times New Roman" w:hAnsi="Times New Roman" w:cs="Times New Roman"/>
          <w:sz w:val="24"/>
          <w:szCs w:val="24"/>
        </w:rPr>
        <w:fldChar w:fldCharType="end"/>
      </w:r>
      <w:r w:rsidR="00376E36">
        <w:rPr>
          <w:rFonts w:ascii="Times New Roman" w:hAnsi="Times New Roman" w:cs="Times New Roman"/>
          <w:sz w:val="24"/>
          <w:szCs w:val="24"/>
        </w:rPr>
        <w:t>. Later on, “aposematism”</w:t>
      </w:r>
      <w:r>
        <w:rPr>
          <w:rFonts w:ascii="Times New Roman" w:hAnsi="Times New Roman" w:cs="Times New Roman"/>
          <w:sz w:val="24"/>
          <w:szCs w:val="24"/>
        </w:rPr>
        <w:t xml:space="preserve"> was typically used in the context of predator-prey interaction where bright, vivid </w:t>
      </w:r>
      <w:r w:rsidR="001254D6">
        <w:rPr>
          <w:rFonts w:ascii="Times New Roman" w:hAnsi="Times New Roman" w:cs="Times New Roman"/>
          <w:sz w:val="24"/>
          <w:szCs w:val="24"/>
        </w:rPr>
        <w:t>colour</w:t>
      </w:r>
      <w:r w:rsidRPr="00454F78">
        <w:rPr>
          <w:rFonts w:ascii="Times New Roman" w:hAnsi="Times New Roman" w:cs="Times New Roman"/>
          <w:sz w:val="24"/>
          <w:szCs w:val="24"/>
        </w:rPr>
        <w:t xml:space="preserve">ation </w:t>
      </w:r>
      <w:r>
        <w:rPr>
          <w:rFonts w:ascii="Times New Roman" w:hAnsi="Times New Roman" w:cs="Times New Roman"/>
          <w:sz w:val="24"/>
          <w:szCs w:val="24"/>
        </w:rPr>
        <w:t xml:space="preserve">of a prey </w:t>
      </w:r>
      <w:r w:rsidRPr="00454F78">
        <w:rPr>
          <w:rFonts w:ascii="Times New Roman" w:hAnsi="Times New Roman" w:cs="Times New Roman"/>
          <w:sz w:val="24"/>
          <w:szCs w:val="24"/>
        </w:rPr>
        <w:t>signals their unpalatability to predators</w:t>
      </w:r>
      <w:r>
        <w:rPr>
          <w:rFonts w:ascii="Times New Roman" w:hAnsi="Times New Roman" w:cs="Times New Roman"/>
          <w:sz w:val="24"/>
          <w:szCs w:val="24"/>
        </w:rPr>
        <w:t xml:space="preserve">. </w:t>
      </w:r>
      <w:r w:rsidRPr="00943562">
        <w:rPr>
          <w:rFonts w:ascii="Times New Roman" w:hAnsi="Times New Roman" w:cs="Times New Roman"/>
          <w:sz w:val="24"/>
          <w:szCs w:val="24"/>
        </w:rPr>
        <w:t xml:space="preserve">However, aposematic signals are </w:t>
      </w:r>
      <w:ins w:id="114" w:author="Ken Cheng" w:date="2018-04-14T15:43:00Z">
        <w:r w:rsidR="008F5B61" w:rsidRPr="00943562">
          <w:rPr>
            <w:rFonts w:ascii="Times New Roman" w:hAnsi="Times New Roman" w:cs="Times New Roman"/>
            <w:sz w:val="24"/>
            <w:szCs w:val="24"/>
          </w:rPr>
          <w:t xml:space="preserve">neither </w:t>
        </w:r>
      </w:ins>
      <w:del w:id="115" w:author="Ken Cheng" w:date="2018-04-14T15:43:00Z">
        <w:r w:rsidRPr="00943562" w:rsidDel="008F5B61">
          <w:rPr>
            <w:rFonts w:ascii="Times New Roman" w:hAnsi="Times New Roman" w:cs="Times New Roman"/>
            <w:sz w:val="24"/>
            <w:szCs w:val="24"/>
          </w:rPr>
          <w:delText xml:space="preserve">not </w:delText>
        </w:r>
      </w:del>
      <w:r w:rsidRPr="00943562">
        <w:rPr>
          <w:rFonts w:ascii="Times New Roman" w:hAnsi="Times New Roman" w:cs="Times New Roman"/>
          <w:sz w:val="24"/>
          <w:szCs w:val="24"/>
        </w:rPr>
        <w:t xml:space="preserve">restricted to interspecific communication, </w:t>
      </w:r>
      <w:ins w:id="116" w:author="Ken Cheng" w:date="2018-04-14T15:43:00Z">
        <w:r w:rsidR="008F5B61" w:rsidRPr="00943562">
          <w:rPr>
            <w:rFonts w:ascii="Times New Roman" w:hAnsi="Times New Roman" w:cs="Times New Roman"/>
            <w:sz w:val="24"/>
            <w:szCs w:val="24"/>
          </w:rPr>
          <w:t>no</w:t>
        </w:r>
        <w:r w:rsidR="008F5B61">
          <w:rPr>
            <w:rFonts w:ascii="Times New Roman" w:hAnsi="Times New Roman" w:cs="Times New Roman"/>
            <w:sz w:val="24"/>
            <w:szCs w:val="24"/>
          </w:rPr>
          <w:t>r</w:t>
        </w:r>
        <w:r w:rsidR="008F5B61" w:rsidRPr="00943562" w:rsidDel="008F5B61">
          <w:rPr>
            <w:rFonts w:ascii="Times New Roman" w:hAnsi="Times New Roman" w:cs="Times New Roman"/>
            <w:sz w:val="24"/>
            <w:szCs w:val="24"/>
          </w:rPr>
          <w:t xml:space="preserve"> </w:t>
        </w:r>
      </w:ins>
      <w:del w:id="117" w:author="Ken Cheng" w:date="2018-04-14T15:43:00Z">
        <w:r w:rsidRPr="00943562" w:rsidDel="008F5B61">
          <w:rPr>
            <w:rFonts w:ascii="Times New Roman" w:hAnsi="Times New Roman" w:cs="Times New Roman"/>
            <w:sz w:val="24"/>
            <w:szCs w:val="24"/>
          </w:rPr>
          <w:delText xml:space="preserve">neither </w:delText>
        </w:r>
      </w:del>
      <w:r w:rsidRPr="00943562">
        <w:rPr>
          <w:rFonts w:ascii="Times New Roman" w:hAnsi="Times New Roman" w:cs="Times New Roman"/>
          <w:sz w:val="24"/>
          <w:szCs w:val="24"/>
        </w:rPr>
        <w:t>are the</w:t>
      </w:r>
      <w:ins w:id="118" w:author="Ken Cheng" w:date="2018-04-14T15:43:00Z">
        <w:r w:rsidR="008F5B61">
          <w:rPr>
            <w:rFonts w:ascii="Times New Roman" w:hAnsi="Times New Roman" w:cs="Times New Roman"/>
            <w:sz w:val="24"/>
            <w:szCs w:val="24"/>
          </w:rPr>
          <w:t>ir</w:t>
        </w:r>
      </w:ins>
      <w:r w:rsidRPr="00943562">
        <w:rPr>
          <w:rFonts w:ascii="Times New Roman" w:hAnsi="Times New Roman" w:cs="Times New Roman"/>
          <w:sz w:val="24"/>
          <w:szCs w:val="24"/>
        </w:rPr>
        <w:t xml:space="preserve"> functions limited to predation avoidance. For example, in </w:t>
      </w:r>
      <w:r w:rsidRPr="00943562">
        <w:rPr>
          <w:rFonts w:ascii="Times New Roman" w:hAnsi="Times New Roman" w:cs="Times New Roman"/>
          <w:i/>
          <w:sz w:val="24"/>
          <w:szCs w:val="24"/>
        </w:rPr>
        <w:t xml:space="preserve">Battus phileno </w:t>
      </w:r>
      <w:r w:rsidRPr="00943562">
        <w:rPr>
          <w:rFonts w:ascii="Times New Roman" w:hAnsi="Times New Roman" w:cs="Times New Roman"/>
          <w:sz w:val="24"/>
          <w:szCs w:val="24"/>
        </w:rPr>
        <w:t xml:space="preserve">butterflies, the </w:t>
      </w:r>
      <w:r w:rsidR="001254D6">
        <w:rPr>
          <w:rFonts w:ascii="Times New Roman" w:hAnsi="Times New Roman" w:cs="Times New Roman"/>
          <w:sz w:val="24"/>
          <w:szCs w:val="24"/>
        </w:rPr>
        <w:t>colour</w:t>
      </w:r>
      <w:r w:rsidRPr="00943562">
        <w:rPr>
          <w:rFonts w:ascii="Times New Roman" w:hAnsi="Times New Roman" w:cs="Times New Roman"/>
          <w:sz w:val="24"/>
          <w:szCs w:val="24"/>
        </w:rPr>
        <w:t xml:space="preserve"> pattern of the larva is an intraspecific aposematic signal to repel</w:t>
      </w:r>
      <w:r>
        <w:rPr>
          <w:rFonts w:ascii="Times New Roman" w:hAnsi="Times New Roman" w:cs="Times New Roman"/>
          <w:sz w:val="24"/>
          <w:szCs w:val="24"/>
        </w:rPr>
        <w:t xml:space="preserve"> </w:t>
      </w:r>
      <w:r w:rsidRPr="00943562">
        <w:rPr>
          <w:rFonts w:ascii="Times New Roman" w:hAnsi="Times New Roman" w:cs="Times New Roman"/>
          <w:sz w:val="24"/>
          <w:szCs w:val="24"/>
        </w:rPr>
        <w:t>conspecific females from ovipositing on the same leaves, thereby reducing intraspecific competition</w:t>
      </w:r>
      <w:r w:rsidR="007161FC">
        <w:rPr>
          <w:rFonts w:ascii="Times New Roman" w:hAnsi="Times New Roman" w:cs="Times New Roman"/>
          <w:sz w:val="24"/>
          <w:szCs w:val="24"/>
        </w:rPr>
        <w:t xml:space="preserve"> </w:t>
      </w:r>
      <w:r w:rsidR="007161FC">
        <w:rPr>
          <w:rFonts w:ascii="Times New Roman" w:hAnsi="Times New Roman" w:cs="Times New Roman"/>
          <w:sz w:val="24"/>
          <w:szCs w:val="24"/>
        </w:rPr>
        <w:fldChar w:fldCharType="begin"/>
      </w:r>
      <w:r w:rsidR="007161FC">
        <w:rPr>
          <w:rFonts w:ascii="Times New Roman" w:hAnsi="Times New Roman" w:cs="Times New Roman"/>
          <w:sz w:val="24"/>
          <w:szCs w:val="24"/>
        </w:rPr>
        <w:instrText xml:space="preserve"> ADDIN ZOTERO_ITEM CSL_CITATION {"citationID":"a24cfd0snfo","properties":{"formattedCitation":"(Papaj &amp; Newsom, 2005)","plainCitation":"(Papaj &amp; Newsom, 2005)"},"citationItems":[{"id":35,"uris":["http://zotero.org/users/local/Znx275RP/items/VA7U6RNB"],"uri":["http://zotero.org/users/local/Znx275RP/items/VA7U6RNB"],"itemData":{"id":35,"type":"article-journal","title":"A within-species warning function for an aposematic signal","container-title":"Proceedings of the Royal Society of London B: Biological Sciences","page":"2519–2523","volume":"272","issue":"1580","source":"Google Scholar","author":[{"family":"Papaj","given":"Daniel R."},{"family":"Newsom","given":"Ginny M."}],"issued":{"date-parts":[["2005"]]}}}],"schema":"https://github.com/citation-style-language/schema/raw/master/csl-citation.json"} </w:instrText>
      </w:r>
      <w:r w:rsidR="007161FC">
        <w:rPr>
          <w:rFonts w:ascii="Times New Roman" w:hAnsi="Times New Roman" w:cs="Times New Roman"/>
          <w:sz w:val="24"/>
          <w:szCs w:val="24"/>
        </w:rPr>
        <w:fldChar w:fldCharType="separate"/>
      </w:r>
      <w:r w:rsidR="007161FC" w:rsidRPr="007161FC">
        <w:rPr>
          <w:rFonts w:ascii="Times New Roman" w:hAnsi="Times New Roman" w:cs="Times New Roman"/>
          <w:sz w:val="24"/>
        </w:rPr>
        <w:t>(Papaj &amp; Newsom, 2005)</w:t>
      </w:r>
      <w:r w:rsidR="007161FC">
        <w:rPr>
          <w:rFonts w:ascii="Times New Roman" w:hAnsi="Times New Roman" w:cs="Times New Roman"/>
          <w:sz w:val="24"/>
          <w:szCs w:val="24"/>
        </w:rPr>
        <w:fldChar w:fldCharType="end"/>
      </w:r>
      <w:r>
        <w:rPr>
          <w:rFonts w:ascii="Times New Roman" w:hAnsi="Times New Roman" w:cs="Times New Roman"/>
          <w:sz w:val="24"/>
          <w:szCs w:val="24"/>
        </w:rPr>
        <w:t>. In damselflies</w:t>
      </w:r>
      <w:ins w:id="119" w:author="Ken Cheng" w:date="2018-04-14T15:44:00Z">
        <w:r w:rsidR="008F5B61">
          <w:rPr>
            <w:rFonts w:ascii="Times New Roman" w:hAnsi="Times New Roman" w:cs="Times New Roman"/>
            <w:sz w:val="24"/>
            <w:szCs w:val="24"/>
          </w:rPr>
          <w:t>,</w:t>
        </w:r>
      </w:ins>
      <w:r>
        <w:rPr>
          <w:rFonts w:ascii="Times New Roman" w:hAnsi="Times New Roman" w:cs="Times New Roman"/>
          <w:sz w:val="24"/>
          <w:szCs w:val="24"/>
        </w:rPr>
        <w:t xml:space="preserve"> </w:t>
      </w:r>
      <w:commentRangeStart w:id="120"/>
      <w:r>
        <w:rPr>
          <w:rFonts w:ascii="Times New Roman" w:hAnsi="Times New Roman" w:cs="Times New Roman"/>
          <w:sz w:val="24"/>
          <w:szCs w:val="24"/>
        </w:rPr>
        <w:t>Sherrat</w:t>
      </w:r>
      <w:r w:rsidR="00B22E57">
        <w:rPr>
          <w:rFonts w:ascii="Times New Roman" w:hAnsi="Times New Roman" w:cs="Times New Roman"/>
          <w:sz w:val="24"/>
          <w:szCs w:val="24"/>
        </w:rPr>
        <w:t>t</w:t>
      </w:r>
      <w:r>
        <w:rPr>
          <w:rFonts w:ascii="Times New Roman" w:hAnsi="Times New Roman" w:cs="Times New Roman"/>
          <w:sz w:val="24"/>
          <w:szCs w:val="24"/>
        </w:rPr>
        <w:t xml:space="preserve"> and Forbes </w:t>
      </w:r>
      <w:commentRangeEnd w:id="120"/>
      <w:r w:rsidR="008F5B61">
        <w:rPr>
          <w:rStyle w:val="CommentReference"/>
        </w:rPr>
        <w:commentReference w:id="120"/>
      </w:r>
      <w:r>
        <w:rPr>
          <w:rFonts w:ascii="Times New Roman" w:hAnsi="Times New Roman" w:cs="Times New Roman"/>
          <w:sz w:val="24"/>
          <w:szCs w:val="24"/>
        </w:rPr>
        <w:t>applied the concept of aposematis</w:t>
      </w:r>
      <w:r w:rsidR="001D34B4">
        <w:rPr>
          <w:rFonts w:ascii="Times New Roman" w:hAnsi="Times New Roman" w:cs="Times New Roman"/>
          <w:sz w:val="24"/>
          <w:szCs w:val="24"/>
        </w:rPr>
        <w:t>m in a sexual context and suggested</w:t>
      </w:r>
      <w:r>
        <w:rPr>
          <w:rFonts w:ascii="Times New Roman" w:hAnsi="Times New Roman" w:cs="Times New Roman"/>
          <w:sz w:val="24"/>
          <w:szCs w:val="24"/>
        </w:rPr>
        <w:t xml:space="preserve"> t</w:t>
      </w:r>
      <w:r w:rsidR="003B50F6">
        <w:rPr>
          <w:rFonts w:ascii="Times New Roman" w:hAnsi="Times New Roman" w:cs="Times New Roman"/>
          <w:sz w:val="24"/>
          <w:szCs w:val="24"/>
        </w:rPr>
        <w:t>he term “antisexual aposematism”</w:t>
      </w:r>
      <w:r>
        <w:rPr>
          <w:rFonts w:ascii="Times New Roman" w:hAnsi="Times New Roman" w:cs="Times New Roman"/>
          <w:sz w:val="24"/>
          <w:szCs w:val="24"/>
        </w:rPr>
        <w:t xml:space="preserve"> to explain the function of </w:t>
      </w:r>
      <w:r w:rsidR="006A2AE1">
        <w:rPr>
          <w:rFonts w:ascii="Times New Roman" w:hAnsi="Times New Roman" w:cs="Times New Roman"/>
          <w:sz w:val="24"/>
          <w:szCs w:val="24"/>
        </w:rPr>
        <w:t xml:space="preserve">conspicuous </w:t>
      </w:r>
      <w:r w:rsidR="001254D6">
        <w:rPr>
          <w:rFonts w:ascii="Times New Roman" w:hAnsi="Times New Roman" w:cs="Times New Roman"/>
          <w:sz w:val="24"/>
          <w:szCs w:val="24"/>
        </w:rPr>
        <w:t>colour</w:t>
      </w:r>
      <w:r w:rsidR="006A2AE1">
        <w:rPr>
          <w:rFonts w:ascii="Times New Roman" w:hAnsi="Times New Roman" w:cs="Times New Roman"/>
          <w:sz w:val="24"/>
          <w:szCs w:val="24"/>
        </w:rPr>
        <w:t xml:space="preserve">ation to avoid unwanted sexual harassment. The hypothesis was later supported in </w:t>
      </w:r>
      <w:r w:rsidR="00B22E57">
        <w:rPr>
          <w:rFonts w:ascii="Times New Roman" w:hAnsi="Times New Roman" w:cs="Times New Roman"/>
          <w:sz w:val="24"/>
          <w:szCs w:val="24"/>
        </w:rPr>
        <w:t xml:space="preserve">the </w:t>
      </w:r>
      <w:r w:rsidR="009B3F13" w:rsidRPr="009B3F13">
        <w:rPr>
          <w:rFonts w:ascii="Times New Roman" w:hAnsi="Times New Roman" w:cs="Times New Roman"/>
          <w:i/>
          <w:sz w:val="24"/>
          <w:szCs w:val="24"/>
        </w:rPr>
        <w:t>Nehalennia irene</w:t>
      </w:r>
      <w:r w:rsidR="009B3F13" w:rsidRPr="009B3F13">
        <w:rPr>
          <w:rFonts w:ascii="Times New Roman" w:hAnsi="Times New Roman" w:cs="Times New Roman"/>
          <w:sz w:val="24"/>
          <w:szCs w:val="24"/>
        </w:rPr>
        <w:t xml:space="preserve"> damselfly, where abdominal blue colouration on males repelled conspecific males </w:t>
      </w:r>
      <w:r w:rsidR="007161FC">
        <w:rPr>
          <w:rFonts w:ascii="Times New Roman" w:hAnsi="Times New Roman" w:cs="Times New Roman"/>
          <w:sz w:val="24"/>
          <w:szCs w:val="24"/>
        </w:rPr>
        <w:fldChar w:fldCharType="begin"/>
      </w:r>
      <w:r w:rsidR="00F835A5">
        <w:rPr>
          <w:rFonts w:ascii="Times New Roman" w:hAnsi="Times New Roman" w:cs="Times New Roman"/>
          <w:sz w:val="24"/>
          <w:szCs w:val="24"/>
        </w:rPr>
        <w:instrText xml:space="preserve"> ADDIN ZOTERO_ITEM CSL_CITATION {"citationID":"a140qq0geir","properties":{"formattedCitation":"(Beatty et al., 2015)","plainCitation":"(Beatty et al., 2015)"},"citationItems":[{"id":26,"uris":["http://zotero.org/users/local/Znx275RP/items/A3ZAI74R"],"uri":["http://zotero.org/users/local/Znx275RP/items/A3ZAI74R"],"itemData":{"id":26,"type":"article-journal","title":"Conspicuous Coloration in Males of the Damselfly Nehalennia irene (Zygoptera: Coenagrionidae): Do Males Signal Their Unprofitability to Other Males?","container-title":"PLOS ONE","page":"e0142684","volume":"10","issue":"11","source":"PLoS Journals","abstract":"In damselflies, sexual colour dimorphism is commonly explained as a consequence of selection on traits that increase male attractiveness to females. However, while many species in the damselfly family Coenagrionidae (Insecta: Odonata) are sexually dimorphic, the males do not engage in displays, and male competition for mates resembles a “scramble”. An alternative explanation for the sexual differences in coloration within these species is that sexual dimorphism has evolved as a sex-related warning signal, with males signalling their uprofitability as mates to other males, thereby avoiding harassment from conspecifics. We evaluated an underlying assumption of the theory that male-male harassment rate is influenced by colour by comparing harassment of males of the species Nehalennia irene that had been painted to make them appear: (i) similar to an unaltered male (blue), (ii) different from a male (orange) and (iii) more similar to a female (black). When caged together we found that blue-painted males experienced significantly lower harassment than black-painted males. When unpainted males were caged with each type of painted male we found that blue-painted males and the unpainted males housed in the same cages experienced lower rates of harassment than males housed in cages where some males were painted black, suggesting that a single, reliable signal of unprofitability may benefit the individuals that carry it. While our results do not in themselves demonstrate that sexual colour dimorphism originally evolved as an intra-specific warning signal, they do show that harassment is influenced by coloration, and that such selection could conceivably maintain male coloration as a warning signal.","DOI":"10.1371/journal.pone.0142684","ISSN":"1932-6203","shortTitle":"Conspicuous Coloration in Males of the Damselfly Nehalennia irene (Zygoptera","journalAbbreviation":"PLOS ONE","language":"en","author":[{"family":"Beatty","given":"Christopher D."},{"family":"Andrés","given":"José A."},{"family":"Sherratt","given":"Thomas N."}],"issued":{"date-parts":[["2015",11,20]]}}}],"schema":"https://github.com/citation-style-language/schema/raw/master/csl-citation.json"} </w:instrText>
      </w:r>
      <w:r w:rsidR="007161FC">
        <w:rPr>
          <w:rFonts w:ascii="Times New Roman" w:hAnsi="Times New Roman" w:cs="Times New Roman"/>
          <w:sz w:val="24"/>
          <w:szCs w:val="24"/>
        </w:rPr>
        <w:fldChar w:fldCharType="separate"/>
      </w:r>
      <w:r w:rsidR="00F835A5" w:rsidRPr="00F835A5">
        <w:rPr>
          <w:rFonts w:ascii="Times New Roman" w:hAnsi="Times New Roman" w:cs="Times New Roman"/>
          <w:sz w:val="24"/>
        </w:rPr>
        <w:t>(Beatty et al., 2015)</w:t>
      </w:r>
      <w:r w:rsidR="007161FC">
        <w:rPr>
          <w:rFonts w:ascii="Times New Roman" w:hAnsi="Times New Roman" w:cs="Times New Roman"/>
          <w:sz w:val="24"/>
          <w:szCs w:val="24"/>
        </w:rPr>
        <w:fldChar w:fldCharType="end"/>
      </w:r>
      <w:r w:rsidR="009B3F13" w:rsidRPr="009B3F13">
        <w:rPr>
          <w:rFonts w:ascii="Times New Roman" w:hAnsi="Times New Roman" w:cs="Times New Roman"/>
          <w:sz w:val="24"/>
          <w:szCs w:val="24"/>
        </w:rPr>
        <w:t>.</w:t>
      </w:r>
      <w:r w:rsidR="006A2AE1">
        <w:rPr>
          <w:rFonts w:ascii="Times New Roman" w:hAnsi="Times New Roman" w:cs="Times New Roman"/>
          <w:sz w:val="24"/>
          <w:szCs w:val="24"/>
        </w:rPr>
        <w:t xml:space="preserve"> Our present finding further solidif</w:t>
      </w:r>
      <w:r w:rsidR="00B22E57">
        <w:rPr>
          <w:rFonts w:ascii="Times New Roman" w:hAnsi="Times New Roman" w:cs="Times New Roman"/>
          <w:sz w:val="24"/>
          <w:szCs w:val="24"/>
        </w:rPr>
        <w:t xml:space="preserve">y this hypothesis by showing that </w:t>
      </w:r>
      <w:commentRangeStart w:id="121"/>
      <w:r w:rsidR="00B22E57">
        <w:rPr>
          <w:rFonts w:ascii="Times New Roman" w:hAnsi="Times New Roman" w:cs="Times New Roman"/>
          <w:sz w:val="24"/>
          <w:szCs w:val="24"/>
        </w:rPr>
        <w:t>the</w:t>
      </w:r>
      <w:r w:rsidR="006A2AE1">
        <w:rPr>
          <w:rFonts w:ascii="Times New Roman" w:hAnsi="Times New Roman" w:cs="Times New Roman"/>
          <w:sz w:val="24"/>
          <w:szCs w:val="24"/>
        </w:rPr>
        <w:t xml:space="preserve"> males</w:t>
      </w:r>
      <w:commentRangeEnd w:id="121"/>
      <w:r w:rsidR="008F5B61">
        <w:rPr>
          <w:rStyle w:val="CommentReference"/>
        </w:rPr>
        <w:commentReference w:id="121"/>
      </w:r>
      <w:r w:rsidR="006A2AE1">
        <w:rPr>
          <w:rFonts w:ascii="Times New Roman" w:hAnsi="Times New Roman" w:cs="Times New Roman"/>
          <w:sz w:val="24"/>
          <w:szCs w:val="24"/>
        </w:rPr>
        <w:t xml:space="preserve"> avoid mating with females bear</w:t>
      </w:r>
      <w:r w:rsidR="00B22E57">
        <w:rPr>
          <w:rFonts w:ascii="Times New Roman" w:hAnsi="Times New Roman" w:cs="Times New Roman"/>
          <w:sz w:val="24"/>
          <w:szCs w:val="24"/>
        </w:rPr>
        <w:t>ing</w:t>
      </w:r>
      <w:r w:rsidR="006A2AE1">
        <w:rPr>
          <w:rFonts w:ascii="Times New Roman" w:hAnsi="Times New Roman" w:cs="Times New Roman"/>
          <w:sz w:val="24"/>
          <w:szCs w:val="24"/>
        </w:rPr>
        <w:t xml:space="preserve"> the warning s</w:t>
      </w:r>
      <w:r w:rsidR="005307B3">
        <w:rPr>
          <w:rFonts w:ascii="Times New Roman" w:hAnsi="Times New Roman" w:cs="Times New Roman"/>
          <w:sz w:val="24"/>
          <w:szCs w:val="24"/>
        </w:rPr>
        <w:t xml:space="preserve">ignal even </w:t>
      </w:r>
      <w:r w:rsidR="00B22E57">
        <w:rPr>
          <w:rFonts w:ascii="Times New Roman" w:hAnsi="Times New Roman" w:cs="Times New Roman"/>
          <w:sz w:val="24"/>
          <w:szCs w:val="24"/>
        </w:rPr>
        <w:t xml:space="preserve">after </w:t>
      </w:r>
      <w:commentRangeStart w:id="122"/>
      <w:r w:rsidR="005307B3">
        <w:rPr>
          <w:rFonts w:ascii="Times New Roman" w:hAnsi="Times New Roman" w:cs="Times New Roman"/>
          <w:sz w:val="24"/>
          <w:szCs w:val="24"/>
        </w:rPr>
        <w:t>know</w:t>
      </w:r>
      <w:r w:rsidR="00B22E57">
        <w:rPr>
          <w:rFonts w:ascii="Times New Roman" w:hAnsi="Times New Roman" w:cs="Times New Roman"/>
          <w:sz w:val="24"/>
          <w:szCs w:val="24"/>
        </w:rPr>
        <w:t>ing</w:t>
      </w:r>
      <w:commentRangeEnd w:id="122"/>
      <w:r w:rsidR="008F5B61">
        <w:rPr>
          <w:rStyle w:val="CommentReference"/>
        </w:rPr>
        <w:commentReference w:id="122"/>
      </w:r>
      <w:r w:rsidR="005307B3">
        <w:rPr>
          <w:rFonts w:ascii="Times New Roman" w:hAnsi="Times New Roman" w:cs="Times New Roman"/>
          <w:sz w:val="24"/>
          <w:szCs w:val="24"/>
        </w:rPr>
        <w:t xml:space="preserve"> the</w:t>
      </w:r>
      <w:r w:rsidR="00B22E57">
        <w:rPr>
          <w:rFonts w:ascii="Times New Roman" w:hAnsi="Times New Roman" w:cs="Times New Roman"/>
          <w:sz w:val="24"/>
          <w:szCs w:val="24"/>
        </w:rPr>
        <w:t>m</w:t>
      </w:r>
      <w:r w:rsidR="005307B3">
        <w:rPr>
          <w:rFonts w:ascii="Times New Roman" w:hAnsi="Times New Roman" w:cs="Times New Roman"/>
          <w:sz w:val="24"/>
          <w:szCs w:val="24"/>
        </w:rPr>
        <w:t xml:space="preserve"> </w:t>
      </w:r>
      <w:r w:rsidR="00B22E57">
        <w:rPr>
          <w:rFonts w:ascii="Times New Roman" w:hAnsi="Times New Roman" w:cs="Times New Roman"/>
          <w:sz w:val="24"/>
          <w:szCs w:val="24"/>
        </w:rPr>
        <w:t>a</w:t>
      </w:r>
      <w:r w:rsidR="005307B3">
        <w:rPr>
          <w:rFonts w:ascii="Times New Roman" w:hAnsi="Times New Roman" w:cs="Times New Roman"/>
          <w:sz w:val="24"/>
          <w:szCs w:val="24"/>
        </w:rPr>
        <w:t>s potential mate</w:t>
      </w:r>
      <w:ins w:id="123" w:author="Ken Cheng" w:date="2018-04-14T15:46:00Z">
        <w:r w:rsidR="008F5B61">
          <w:rPr>
            <w:rFonts w:ascii="Times New Roman" w:hAnsi="Times New Roman" w:cs="Times New Roman"/>
            <w:sz w:val="24"/>
            <w:szCs w:val="24"/>
          </w:rPr>
          <w:t>s</w:t>
        </w:r>
      </w:ins>
      <w:r w:rsidR="005307B3">
        <w:rPr>
          <w:rFonts w:ascii="Times New Roman" w:hAnsi="Times New Roman" w:cs="Times New Roman"/>
          <w:sz w:val="24"/>
          <w:szCs w:val="24"/>
        </w:rPr>
        <w:t xml:space="preserve"> based on other mate recognition cue</w:t>
      </w:r>
      <w:ins w:id="124" w:author="Ken Cheng" w:date="2018-04-14T15:46:00Z">
        <w:r w:rsidR="008F5B61">
          <w:rPr>
            <w:rFonts w:ascii="Times New Roman" w:hAnsi="Times New Roman" w:cs="Times New Roman"/>
            <w:sz w:val="24"/>
            <w:szCs w:val="24"/>
          </w:rPr>
          <w:t>s</w:t>
        </w:r>
      </w:ins>
      <w:r w:rsidR="005307B3">
        <w:rPr>
          <w:rFonts w:ascii="Times New Roman" w:hAnsi="Times New Roman" w:cs="Times New Roman"/>
          <w:sz w:val="24"/>
          <w:szCs w:val="24"/>
        </w:rPr>
        <w:t xml:space="preserve">. </w:t>
      </w:r>
      <w:r w:rsidR="006A2AE1">
        <w:rPr>
          <w:rFonts w:ascii="Times New Roman" w:hAnsi="Times New Roman" w:cs="Times New Roman"/>
          <w:sz w:val="24"/>
          <w:szCs w:val="24"/>
        </w:rPr>
        <w:t xml:space="preserve"> </w:t>
      </w:r>
      <w:r w:rsidR="009B3F13" w:rsidRPr="009B3F13">
        <w:rPr>
          <w:rFonts w:ascii="Times New Roman" w:hAnsi="Times New Roman" w:cs="Times New Roman"/>
          <w:sz w:val="24"/>
          <w:szCs w:val="24"/>
        </w:rPr>
        <w:t xml:space="preserve">     </w:t>
      </w:r>
    </w:p>
    <w:p w14:paraId="68F34F57" w14:textId="58E6EF70" w:rsidR="009A7BF5" w:rsidRDefault="005307B3" w:rsidP="005307B3">
      <w:pPr>
        <w:spacing w:line="480" w:lineRule="auto"/>
        <w:jc w:val="both"/>
        <w:rPr>
          <w:rFonts w:ascii="Times New Roman" w:hAnsi="Times New Roman" w:cs="Times New Roman"/>
          <w:sz w:val="24"/>
          <w:szCs w:val="24"/>
        </w:rPr>
      </w:pPr>
      <w:r w:rsidRPr="005307B3">
        <w:rPr>
          <w:rFonts w:ascii="Times New Roman" w:hAnsi="Times New Roman" w:cs="Times New Roman"/>
          <w:sz w:val="24"/>
          <w:szCs w:val="24"/>
        </w:rPr>
        <w:t xml:space="preserve">Our results showed that the spatial location of the aposematic bands is crucial for their function. </w:t>
      </w:r>
      <w:r w:rsidR="003715E3">
        <w:rPr>
          <w:rFonts w:ascii="Times New Roman" w:hAnsi="Times New Roman" w:cs="Times New Roman"/>
          <w:sz w:val="24"/>
          <w:szCs w:val="24"/>
        </w:rPr>
        <w:t xml:space="preserve">A visual signal will </w:t>
      </w:r>
      <w:r w:rsidR="009411EE">
        <w:rPr>
          <w:rFonts w:ascii="Times New Roman" w:hAnsi="Times New Roman" w:cs="Times New Roman"/>
          <w:sz w:val="24"/>
          <w:szCs w:val="24"/>
        </w:rPr>
        <w:t xml:space="preserve">function most effectively when </w:t>
      </w:r>
      <w:r w:rsidR="003715E3">
        <w:rPr>
          <w:rFonts w:ascii="Times New Roman" w:hAnsi="Times New Roman" w:cs="Times New Roman"/>
          <w:sz w:val="24"/>
          <w:szCs w:val="24"/>
        </w:rPr>
        <w:t xml:space="preserve">presented </w:t>
      </w:r>
      <w:r w:rsidR="009411EE">
        <w:rPr>
          <w:rFonts w:ascii="Times New Roman" w:hAnsi="Times New Roman" w:cs="Times New Roman"/>
          <w:sz w:val="24"/>
          <w:szCs w:val="24"/>
        </w:rPr>
        <w:t xml:space="preserve">properly </w:t>
      </w:r>
      <w:r w:rsidR="003715E3">
        <w:rPr>
          <w:rFonts w:ascii="Times New Roman" w:hAnsi="Times New Roman" w:cs="Times New Roman"/>
          <w:sz w:val="24"/>
          <w:szCs w:val="24"/>
        </w:rPr>
        <w:t xml:space="preserve">to the </w:t>
      </w:r>
      <w:r w:rsidR="009411EE">
        <w:rPr>
          <w:rFonts w:ascii="Times New Roman" w:hAnsi="Times New Roman" w:cs="Times New Roman"/>
          <w:sz w:val="24"/>
          <w:szCs w:val="24"/>
        </w:rPr>
        <w:t xml:space="preserve">receiver and thus often evolve </w:t>
      </w:r>
      <w:del w:id="125" w:author="Ken Cheng" w:date="2018-04-14T15:46:00Z">
        <w:r w:rsidR="009411EE" w:rsidDel="002924A6">
          <w:rPr>
            <w:rFonts w:ascii="Times New Roman" w:hAnsi="Times New Roman" w:cs="Times New Roman"/>
            <w:sz w:val="24"/>
            <w:szCs w:val="24"/>
          </w:rPr>
          <w:delText xml:space="preserve">to </w:delText>
        </w:r>
      </w:del>
      <w:ins w:id="126" w:author="Ken Cheng" w:date="2018-04-14T15:46:00Z">
        <w:r w:rsidR="002924A6">
          <w:rPr>
            <w:rFonts w:ascii="Times New Roman" w:hAnsi="Times New Roman" w:cs="Times New Roman"/>
            <w:sz w:val="24"/>
            <w:szCs w:val="24"/>
          </w:rPr>
          <w:t xml:space="preserve">in </w:t>
        </w:r>
      </w:ins>
      <w:r w:rsidR="009411EE">
        <w:rPr>
          <w:rFonts w:ascii="Times New Roman" w:hAnsi="Times New Roman" w:cs="Times New Roman"/>
          <w:sz w:val="24"/>
          <w:szCs w:val="24"/>
        </w:rPr>
        <w:t>the particular body par</w:t>
      </w:r>
      <w:ins w:id="127" w:author="Ken Cheng" w:date="2018-04-14T15:46:00Z">
        <w:r w:rsidR="002924A6">
          <w:rPr>
            <w:rFonts w:ascii="Times New Roman" w:hAnsi="Times New Roman" w:cs="Times New Roman"/>
            <w:sz w:val="24"/>
            <w:szCs w:val="24"/>
          </w:rPr>
          <w:t>t</w:t>
        </w:r>
      </w:ins>
      <w:r w:rsidR="009411EE">
        <w:rPr>
          <w:rFonts w:ascii="Times New Roman" w:hAnsi="Times New Roman" w:cs="Times New Roman"/>
          <w:sz w:val="24"/>
          <w:szCs w:val="24"/>
        </w:rPr>
        <w:t xml:space="preserve">s to </w:t>
      </w:r>
      <w:commentRangeStart w:id="128"/>
      <w:r w:rsidR="009411EE">
        <w:rPr>
          <w:rFonts w:ascii="Times New Roman" w:hAnsi="Times New Roman" w:cs="Times New Roman"/>
          <w:sz w:val="24"/>
          <w:szCs w:val="24"/>
        </w:rPr>
        <w:t>maximize</w:t>
      </w:r>
      <w:commentRangeEnd w:id="128"/>
      <w:r w:rsidR="002924A6">
        <w:rPr>
          <w:rStyle w:val="CommentReference"/>
        </w:rPr>
        <w:commentReference w:id="128"/>
      </w:r>
      <w:r w:rsidR="009411EE">
        <w:rPr>
          <w:rFonts w:ascii="Times New Roman" w:hAnsi="Times New Roman" w:cs="Times New Roman"/>
          <w:sz w:val="24"/>
          <w:szCs w:val="24"/>
        </w:rPr>
        <w:t xml:space="preserve"> its presentation. The aposematic </w:t>
      </w:r>
      <w:commentRangeStart w:id="129"/>
      <w:r w:rsidR="009411EE">
        <w:rPr>
          <w:rFonts w:ascii="Times New Roman" w:hAnsi="Times New Roman" w:cs="Times New Roman"/>
          <w:sz w:val="24"/>
          <w:szCs w:val="24"/>
        </w:rPr>
        <w:t>coloration</w:t>
      </w:r>
      <w:commentRangeEnd w:id="129"/>
      <w:r w:rsidR="002924A6">
        <w:rPr>
          <w:rStyle w:val="CommentReference"/>
        </w:rPr>
        <w:commentReference w:id="129"/>
      </w:r>
      <w:r w:rsidR="009411EE">
        <w:rPr>
          <w:rFonts w:ascii="Times New Roman" w:hAnsi="Times New Roman" w:cs="Times New Roman"/>
          <w:sz w:val="24"/>
          <w:szCs w:val="24"/>
        </w:rPr>
        <w:t xml:space="preserve"> of the aposematic poison dart frogs are on their dorsal body parts</w:t>
      </w:r>
      <w:ins w:id="130" w:author="Ken Cheng" w:date="2018-04-14T15:48:00Z">
        <w:r w:rsidR="002924A6">
          <w:rPr>
            <w:rFonts w:ascii="Times New Roman" w:hAnsi="Times New Roman" w:cs="Times New Roman"/>
            <w:sz w:val="24"/>
            <w:szCs w:val="24"/>
          </w:rPr>
          <w:t>,</w:t>
        </w:r>
      </w:ins>
      <w:r w:rsidR="009411EE">
        <w:rPr>
          <w:rFonts w:ascii="Times New Roman" w:hAnsi="Times New Roman" w:cs="Times New Roman"/>
          <w:sz w:val="24"/>
          <w:szCs w:val="24"/>
        </w:rPr>
        <w:t xml:space="preserve"> which maximizes its </w:t>
      </w:r>
      <w:r w:rsidR="009411EE">
        <w:rPr>
          <w:rFonts w:ascii="Times New Roman" w:hAnsi="Times New Roman" w:cs="Times New Roman"/>
          <w:sz w:val="24"/>
          <w:szCs w:val="24"/>
        </w:rPr>
        <w:lastRenderedPageBreak/>
        <w:t xml:space="preserve">presentation to their predator birds. Similarly aposematic bands </w:t>
      </w:r>
      <w:r w:rsidR="00631347">
        <w:rPr>
          <w:rFonts w:ascii="Times New Roman" w:hAnsi="Times New Roman" w:cs="Times New Roman"/>
          <w:sz w:val="24"/>
          <w:szCs w:val="24"/>
        </w:rPr>
        <w:t xml:space="preserve">evolve on the upper wings of </w:t>
      </w:r>
      <w:commentRangeStart w:id="131"/>
      <w:r w:rsidR="00631347">
        <w:rPr>
          <w:rFonts w:ascii="Times New Roman" w:hAnsi="Times New Roman" w:cs="Times New Roman"/>
          <w:sz w:val="24"/>
          <w:szCs w:val="24"/>
        </w:rPr>
        <w:t>the butterfly</w:t>
      </w:r>
      <w:commentRangeEnd w:id="131"/>
      <w:r w:rsidR="002924A6">
        <w:rPr>
          <w:rStyle w:val="CommentReference"/>
        </w:rPr>
        <w:commentReference w:id="131"/>
      </w:r>
      <w:r w:rsidR="00631347">
        <w:rPr>
          <w:rFonts w:ascii="Times New Roman" w:hAnsi="Times New Roman" w:cs="Times New Roman"/>
          <w:sz w:val="24"/>
          <w:szCs w:val="24"/>
        </w:rPr>
        <w:t xml:space="preserve"> to maximize the color presentation when it flies. In our study damselfly, t</w:t>
      </w:r>
      <w:r w:rsidR="00631347" w:rsidRPr="005307B3">
        <w:rPr>
          <w:rFonts w:ascii="Times New Roman" w:hAnsi="Times New Roman" w:cs="Times New Roman"/>
          <w:sz w:val="24"/>
          <w:szCs w:val="24"/>
        </w:rPr>
        <w:t xml:space="preserve">he </w:t>
      </w:r>
      <w:r w:rsidR="00631347">
        <w:rPr>
          <w:rFonts w:ascii="Times New Roman" w:hAnsi="Times New Roman" w:cs="Times New Roman"/>
          <w:sz w:val="24"/>
          <w:szCs w:val="24"/>
        </w:rPr>
        <w:t>painted blue bands on the female’s abdomen were effective to repel males only when present on the dorsal side of the terminal abdominal segments. C</w:t>
      </w:r>
      <w:r w:rsidR="00631347" w:rsidRPr="005307B3">
        <w:rPr>
          <w:rFonts w:ascii="Times New Roman" w:hAnsi="Times New Roman" w:cs="Times New Roman"/>
          <w:sz w:val="24"/>
          <w:szCs w:val="24"/>
        </w:rPr>
        <w:t xml:space="preserve">onsidering the mating biology of damselflies where males approach from </w:t>
      </w:r>
      <w:r w:rsidR="00631347">
        <w:rPr>
          <w:rFonts w:ascii="Times New Roman" w:hAnsi="Times New Roman" w:cs="Times New Roman"/>
          <w:sz w:val="24"/>
          <w:szCs w:val="24"/>
        </w:rPr>
        <w:t xml:space="preserve">behind and grab </w:t>
      </w:r>
      <w:r w:rsidR="00631347" w:rsidRPr="005307B3">
        <w:rPr>
          <w:rFonts w:ascii="Times New Roman" w:hAnsi="Times New Roman" w:cs="Times New Roman"/>
          <w:sz w:val="24"/>
          <w:szCs w:val="24"/>
        </w:rPr>
        <w:t>females</w:t>
      </w:r>
      <w:r w:rsidR="00631347">
        <w:rPr>
          <w:rFonts w:ascii="Times New Roman" w:hAnsi="Times New Roman" w:cs="Times New Roman"/>
          <w:sz w:val="24"/>
          <w:szCs w:val="24"/>
        </w:rPr>
        <w:t xml:space="preserve"> from the top to form a tandem, an</w:t>
      </w:r>
      <w:r w:rsidRPr="005307B3">
        <w:rPr>
          <w:rFonts w:ascii="Times New Roman" w:hAnsi="Times New Roman" w:cs="Times New Roman"/>
          <w:sz w:val="24"/>
          <w:szCs w:val="24"/>
        </w:rPr>
        <w:t xml:space="preserve"> aposematic signal will function </w:t>
      </w:r>
      <w:r w:rsidR="00FC53D7">
        <w:rPr>
          <w:rFonts w:ascii="Times New Roman" w:hAnsi="Times New Roman" w:cs="Times New Roman"/>
          <w:sz w:val="24"/>
          <w:szCs w:val="24"/>
        </w:rPr>
        <w:t xml:space="preserve">most effectively </w:t>
      </w:r>
      <w:r w:rsidRPr="005307B3">
        <w:rPr>
          <w:rFonts w:ascii="Times New Roman" w:hAnsi="Times New Roman" w:cs="Times New Roman"/>
          <w:sz w:val="24"/>
          <w:szCs w:val="24"/>
        </w:rPr>
        <w:t>if presented on the distal</w:t>
      </w:r>
      <w:r w:rsidR="009A7BF5">
        <w:rPr>
          <w:rFonts w:ascii="Times New Roman" w:hAnsi="Times New Roman" w:cs="Times New Roman"/>
          <w:sz w:val="24"/>
          <w:szCs w:val="24"/>
        </w:rPr>
        <w:t xml:space="preserve"> end of the </w:t>
      </w:r>
      <w:r w:rsidRPr="005307B3">
        <w:rPr>
          <w:rFonts w:ascii="Times New Roman" w:hAnsi="Times New Roman" w:cs="Times New Roman"/>
          <w:sz w:val="24"/>
          <w:szCs w:val="24"/>
        </w:rPr>
        <w:t xml:space="preserve">dorsal body side. </w:t>
      </w:r>
      <w:r w:rsidR="009A7BF5">
        <w:rPr>
          <w:rFonts w:ascii="Times New Roman" w:hAnsi="Times New Roman" w:cs="Times New Roman"/>
          <w:sz w:val="24"/>
          <w:szCs w:val="24"/>
        </w:rPr>
        <w:t xml:space="preserve">This spatial position also maximizes the presentation of the </w:t>
      </w:r>
      <w:commentRangeStart w:id="132"/>
      <w:r w:rsidR="009A7BF5">
        <w:rPr>
          <w:rFonts w:ascii="Times New Roman" w:hAnsi="Times New Roman" w:cs="Times New Roman"/>
          <w:sz w:val="24"/>
          <w:szCs w:val="24"/>
        </w:rPr>
        <w:t xml:space="preserve">blue bands during the threat display where a male raise its tail to threatened conspecific males </w:t>
      </w:r>
      <w:r w:rsidR="000F1B42">
        <w:rPr>
          <w:rFonts w:ascii="Times New Roman" w:hAnsi="Times New Roman" w:cs="Times New Roman"/>
          <w:sz w:val="24"/>
          <w:szCs w:val="24"/>
        </w:rPr>
        <w:fldChar w:fldCharType="begin"/>
      </w:r>
      <w:r w:rsidR="000F1B42">
        <w:rPr>
          <w:rFonts w:ascii="Times New Roman" w:hAnsi="Times New Roman" w:cs="Times New Roman"/>
          <w:sz w:val="24"/>
          <w:szCs w:val="24"/>
        </w:rPr>
        <w:instrText xml:space="preserve"> ADDIN ZOTERO_ITEM CSL_CITATION {"citationID":"a77ki3ev67","properties":{"formattedCitation":"(Utzeri, 1988)","plainCitation":"(Utzeri, 1988)"},"citationItems":[{"id":62,"uris":["http://zotero.org/users/local/Znx275RP/items/EVQLM33J"],"uri":["http://zotero.org/users/local/Znx275RP/items/EVQLM33J"],"itemData":{"id":62,"type":"article-journal","title":"Female” refusal display” versus male” threat display” in Zygoptera: is it a case of intraspecific imitation?","container-title":"Odonatologica","page":"45–54","volume":"17","issue":"1","source":"Google Scholar","shortTitle":"Female” refusal display” versus male” threat display” in Zygoptera","author":[{"family":"Utzeri","given":"C."}],"issued":{"date-parts":[["1988"]]}}}],"schema":"https://github.com/citation-style-language/schema/raw/master/csl-citation.json"} </w:instrText>
      </w:r>
      <w:r w:rsidR="000F1B42">
        <w:rPr>
          <w:rFonts w:ascii="Times New Roman" w:hAnsi="Times New Roman" w:cs="Times New Roman"/>
          <w:sz w:val="24"/>
          <w:szCs w:val="24"/>
        </w:rPr>
        <w:fldChar w:fldCharType="separate"/>
      </w:r>
      <w:r w:rsidR="000F1B42" w:rsidRPr="000F1B42">
        <w:rPr>
          <w:rFonts w:ascii="Times New Roman" w:hAnsi="Times New Roman" w:cs="Times New Roman"/>
          <w:sz w:val="24"/>
        </w:rPr>
        <w:t>(Utzeri, 1988)</w:t>
      </w:r>
      <w:r w:rsidR="000F1B42">
        <w:rPr>
          <w:rFonts w:ascii="Times New Roman" w:hAnsi="Times New Roman" w:cs="Times New Roman"/>
          <w:sz w:val="24"/>
          <w:szCs w:val="24"/>
        </w:rPr>
        <w:fldChar w:fldCharType="end"/>
      </w:r>
      <w:r w:rsidRPr="005307B3">
        <w:rPr>
          <w:rFonts w:ascii="Times New Roman" w:hAnsi="Times New Roman" w:cs="Times New Roman"/>
          <w:sz w:val="24"/>
          <w:szCs w:val="24"/>
        </w:rPr>
        <w:t xml:space="preserve">. </w:t>
      </w:r>
      <w:commentRangeEnd w:id="132"/>
      <w:r w:rsidR="00457DE8">
        <w:rPr>
          <w:rStyle w:val="CommentReference"/>
        </w:rPr>
        <w:commentReference w:id="132"/>
      </w:r>
    </w:p>
    <w:p w14:paraId="5937B23B" w14:textId="4F1C379D" w:rsidR="009B3F13" w:rsidRDefault="008127F3" w:rsidP="005307B3">
      <w:pPr>
        <w:spacing w:line="480" w:lineRule="auto"/>
        <w:jc w:val="both"/>
        <w:rPr>
          <w:rFonts w:ascii="Times New Roman" w:hAnsi="Times New Roman" w:cs="Times New Roman"/>
          <w:sz w:val="24"/>
          <w:szCs w:val="24"/>
        </w:rPr>
      </w:pPr>
      <w:r>
        <w:rPr>
          <w:rFonts w:ascii="Times New Roman" w:hAnsi="Times New Roman" w:cs="Times New Roman"/>
          <w:sz w:val="24"/>
          <w:szCs w:val="24"/>
        </w:rPr>
        <w:t>An aposematic colour pattern function</w:t>
      </w:r>
      <w:ins w:id="133" w:author="Ken Cheng" w:date="2018-04-14T15:51:00Z">
        <w:r w:rsidR="00EA3F38">
          <w:rPr>
            <w:rFonts w:ascii="Times New Roman" w:hAnsi="Times New Roman" w:cs="Times New Roman"/>
            <w:sz w:val="24"/>
            <w:szCs w:val="24"/>
          </w:rPr>
          <w:t>s</w:t>
        </w:r>
      </w:ins>
      <w:r>
        <w:rPr>
          <w:rFonts w:ascii="Times New Roman" w:hAnsi="Times New Roman" w:cs="Times New Roman"/>
          <w:sz w:val="24"/>
          <w:szCs w:val="24"/>
        </w:rPr>
        <w:t xml:space="preserve"> best when the signal generate</w:t>
      </w:r>
      <w:ins w:id="134" w:author="Ken Cheng" w:date="2018-04-14T15:51:00Z">
        <w:r w:rsidR="00EA3F38">
          <w:rPr>
            <w:rFonts w:ascii="Times New Roman" w:hAnsi="Times New Roman" w:cs="Times New Roman"/>
            <w:sz w:val="24"/>
            <w:szCs w:val="24"/>
          </w:rPr>
          <w:t>s</w:t>
        </w:r>
      </w:ins>
      <w:r>
        <w:rPr>
          <w:rFonts w:ascii="Times New Roman" w:hAnsi="Times New Roman" w:cs="Times New Roman"/>
          <w:sz w:val="24"/>
          <w:szCs w:val="24"/>
        </w:rPr>
        <w:t xml:space="preserve"> high contrast against background </w:t>
      </w:r>
      <w:ins w:id="135" w:author="Ken Cheng" w:date="2018-04-14T15:51:00Z">
        <w:r w:rsidR="00EA3F38">
          <w:rPr>
            <w:rFonts w:ascii="Times New Roman" w:hAnsi="Times New Roman" w:cs="Times New Roman"/>
            <w:sz w:val="24"/>
            <w:szCs w:val="24"/>
          </w:rPr>
          <w:t xml:space="preserve">colouration </w:t>
        </w:r>
      </w:ins>
      <w:r>
        <w:rPr>
          <w:rFonts w:ascii="Times New Roman" w:hAnsi="Times New Roman" w:cs="Times New Roman"/>
          <w:sz w:val="24"/>
          <w:szCs w:val="24"/>
        </w:rPr>
        <w:t xml:space="preserve">and when the pattern possesses high </w:t>
      </w:r>
      <w:r w:rsidR="00F835A5">
        <w:rPr>
          <w:rFonts w:ascii="Times New Roman" w:hAnsi="Times New Roman" w:cs="Times New Roman"/>
          <w:sz w:val="24"/>
          <w:szCs w:val="24"/>
        </w:rPr>
        <w:t xml:space="preserve">internal </w:t>
      </w:r>
      <w:r>
        <w:rPr>
          <w:rFonts w:ascii="Times New Roman" w:hAnsi="Times New Roman" w:cs="Times New Roman"/>
          <w:sz w:val="24"/>
          <w:szCs w:val="24"/>
        </w:rPr>
        <w:t>contrast</w:t>
      </w:r>
      <w:r w:rsidR="00F835A5">
        <w:rPr>
          <w:rFonts w:ascii="Times New Roman" w:hAnsi="Times New Roman" w:cs="Times New Roman"/>
          <w:sz w:val="24"/>
          <w:szCs w:val="24"/>
        </w:rPr>
        <w:t xml:space="preserve"> </w:t>
      </w:r>
      <w:r w:rsidR="005E15F3">
        <w:rPr>
          <w:rFonts w:ascii="Times New Roman" w:hAnsi="Times New Roman" w:cs="Times New Roman"/>
          <w:sz w:val="24"/>
          <w:szCs w:val="24"/>
        </w:rPr>
        <w:fldChar w:fldCharType="begin"/>
      </w:r>
      <w:r w:rsidR="00F835A5">
        <w:rPr>
          <w:rFonts w:ascii="Times New Roman" w:hAnsi="Times New Roman" w:cs="Times New Roman"/>
          <w:sz w:val="24"/>
          <w:szCs w:val="24"/>
        </w:rPr>
        <w:instrText xml:space="preserve"> ADDIN ZOTERO_ITEM CSL_CITATION {"citationID":"p3qq4GIE","properties":{"formattedCitation":"(Endler, Krebs, &amp; Davies, 1991; Stevens &amp; Ruxton, 2012)","plainCitation":"(Endler, Krebs, &amp; Davies, 1991; Stevens &amp; Ruxton, 2012)"},"citationItems":[{"id":101,"uris":["http://zotero.org/users/local/Znx275RP/items/RKQICALB"],"uri":["http://zotero.org/users/local/Znx275RP/items/RKQICALB"],"itemData":{"id":101,"type":"article-journal","title":"Interactions between predators and prey.","container-title":"Behavioural Ecology: An Evolutionary Approach.","page":"169–202","source":"Google Scholar","author":[{"family":"Endler","given":"B. E."},{"family":"Krebs","given":"J.R."},{"family":"Davies","given":"N."}],"issued":{"date-parts":[["1991"]]}}},{"id":76,"uris":["http://zotero.org/users/local/Znx275RP/items/YSI26SLE"],"uri":["http://zotero.org/users/local/Znx275RP/items/YSI26SLE"],"itemData":{"id":76,"type":"article-journal","title":"Linking the evolution and form of warning coloration in nature","container-title":"Proc. R. Soc. B","page":"417–426","volume":"279","issue":"1728","source":"Google Scholar","author":[{"family":"Stevens","given":"Martin"},{"family":"Ruxton","given":"Graeme D."}],"issued":{"date-parts":[["2012"]]}}}],"schema":"https://github.com/citation-style-language/schema/raw/master/csl-citation.json"} </w:instrText>
      </w:r>
      <w:r w:rsidR="005E15F3">
        <w:rPr>
          <w:rFonts w:ascii="Times New Roman" w:hAnsi="Times New Roman" w:cs="Times New Roman"/>
          <w:sz w:val="24"/>
          <w:szCs w:val="24"/>
        </w:rPr>
        <w:fldChar w:fldCharType="separate"/>
      </w:r>
      <w:r w:rsidR="00F835A5" w:rsidRPr="00F835A5">
        <w:rPr>
          <w:rFonts w:ascii="Times New Roman" w:hAnsi="Times New Roman" w:cs="Times New Roman"/>
          <w:sz w:val="24"/>
        </w:rPr>
        <w:t>(Endler, Krebs, &amp; Davies, 1991; Stevens &amp; Ruxton, 2012)</w:t>
      </w:r>
      <w:r w:rsidR="005E15F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22E57" w:rsidRPr="00B22E57">
        <w:rPr>
          <w:rFonts w:ascii="Times New Roman" w:hAnsi="Times New Roman" w:cs="Times New Roman"/>
          <w:sz w:val="24"/>
          <w:szCs w:val="24"/>
        </w:rPr>
        <w:t>In</w:t>
      </w:r>
      <w:r w:rsidR="00B22E57">
        <w:rPr>
          <w:rFonts w:ascii="Times New Roman" w:hAnsi="Times New Roman" w:cs="Times New Roman"/>
          <w:i/>
          <w:sz w:val="24"/>
          <w:szCs w:val="24"/>
        </w:rPr>
        <w:t xml:space="preserve"> </w:t>
      </w:r>
      <w:r w:rsidR="005307B3" w:rsidRPr="005307B3">
        <w:rPr>
          <w:rFonts w:ascii="Times New Roman" w:hAnsi="Times New Roman" w:cs="Times New Roman"/>
          <w:i/>
          <w:sz w:val="24"/>
          <w:szCs w:val="24"/>
        </w:rPr>
        <w:t>Xanthagrion erythroneurum</w:t>
      </w:r>
      <w:r w:rsidR="005307B3" w:rsidRPr="005307B3">
        <w:rPr>
          <w:rFonts w:ascii="Times New Roman" w:hAnsi="Times New Roman" w:cs="Times New Roman"/>
          <w:sz w:val="24"/>
          <w:szCs w:val="24"/>
        </w:rPr>
        <w:t xml:space="preserve"> </w:t>
      </w:r>
      <w:r w:rsidR="00B22E57">
        <w:rPr>
          <w:rFonts w:ascii="Times New Roman" w:hAnsi="Times New Roman" w:cs="Times New Roman"/>
          <w:sz w:val="24"/>
          <w:szCs w:val="24"/>
        </w:rPr>
        <w:t>damselfl</w:t>
      </w:r>
      <w:ins w:id="136" w:author="Ken Cheng" w:date="2018-04-14T15:52:00Z">
        <w:r w:rsidR="00EA3F38">
          <w:rPr>
            <w:rFonts w:ascii="Times New Roman" w:hAnsi="Times New Roman" w:cs="Times New Roman"/>
            <w:sz w:val="24"/>
            <w:szCs w:val="24"/>
          </w:rPr>
          <w:t>ies</w:t>
        </w:r>
      </w:ins>
      <w:del w:id="137" w:author="Ken Cheng" w:date="2018-04-14T15:52:00Z">
        <w:r w:rsidR="00B22E57" w:rsidDel="00EA3F38">
          <w:rPr>
            <w:rFonts w:ascii="Times New Roman" w:hAnsi="Times New Roman" w:cs="Times New Roman"/>
            <w:sz w:val="24"/>
            <w:szCs w:val="24"/>
          </w:rPr>
          <w:delText>y</w:delText>
        </w:r>
      </w:del>
      <w:r w:rsidR="00B22E57">
        <w:rPr>
          <w:rFonts w:ascii="Times New Roman" w:hAnsi="Times New Roman" w:cs="Times New Roman"/>
          <w:sz w:val="24"/>
          <w:szCs w:val="24"/>
        </w:rPr>
        <w:t xml:space="preserve">, </w:t>
      </w:r>
      <w:ins w:id="138" w:author="Ken Cheng" w:date="2018-04-14T15:52:00Z">
        <w:r w:rsidR="00EA3F38">
          <w:rPr>
            <w:rFonts w:ascii="Times New Roman" w:hAnsi="Times New Roman" w:cs="Times New Roman"/>
            <w:sz w:val="24"/>
            <w:szCs w:val="24"/>
          </w:rPr>
          <w:t xml:space="preserve">the </w:t>
        </w:r>
      </w:ins>
      <w:r w:rsidR="005307B3" w:rsidRPr="005307B3">
        <w:rPr>
          <w:rFonts w:ascii="Times New Roman" w:hAnsi="Times New Roman" w:cs="Times New Roman"/>
          <w:sz w:val="24"/>
          <w:szCs w:val="24"/>
        </w:rPr>
        <w:t>warning signal comprises two blue bands separated by black abdominal coluration.</w:t>
      </w:r>
      <w:r>
        <w:rPr>
          <w:rFonts w:ascii="Times New Roman" w:hAnsi="Times New Roman" w:cs="Times New Roman"/>
          <w:sz w:val="24"/>
          <w:szCs w:val="24"/>
        </w:rPr>
        <w:t xml:space="preserve"> </w:t>
      </w:r>
      <w:r w:rsidR="00F835A5">
        <w:rPr>
          <w:rFonts w:ascii="Times New Roman" w:hAnsi="Times New Roman" w:cs="Times New Roman"/>
          <w:sz w:val="24"/>
          <w:szCs w:val="24"/>
        </w:rPr>
        <w:t>The combination of black</w:t>
      </w:r>
      <w:r w:rsidR="005E15F3">
        <w:rPr>
          <w:rFonts w:ascii="Times New Roman" w:hAnsi="Times New Roman" w:cs="Times New Roman"/>
          <w:sz w:val="24"/>
          <w:szCs w:val="24"/>
        </w:rPr>
        <w:t xml:space="preserve"> with </w:t>
      </w:r>
      <w:ins w:id="139" w:author="Ken Cheng" w:date="2018-04-14T15:52:00Z">
        <w:r w:rsidR="00EA3F38">
          <w:rPr>
            <w:rFonts w:ascii="Times New Roman" w:hAnsi="Times New Roman" w:cs="Times New Roman"/>
            <w:sz w:val="24"/>
            <w:szCs w:val="24"/>
          </w:rPr>
          <w:t xml:space="preserve">a </w:t>
        </w:r>
      </w:ins>
      <w:r w:rsidR="005E15F3">
        <w:rPr>
          <w:rFonts w:ascii="Times New Roman" w:hAnsi="Times New Roman" w:cs="Times New Roman"/>
          <w:sz w:val="24"/>
          <w:szCs w:val="24"/>
        </w:rPr>
        <w:t>bright colo</w:t>
      </w:r>
      <w:ins w:id="140" w:author="Ken Cheng" w:date="2018-04-14T15:52:00Z">
        <w:r w:rsidR="00EA3F38">
          <w:rPr>
            <w:rFonts w:ascii="Times New Roman" w:hAnsi="Times New Roman" w:cs="Times New Roman"/>
            <w:sz w:val="24"/>
            <w:szCs w:val="24"/>
          </w:rPr>
          <w:t>u</w:t>
        </w:r>
      </w:ins>
      <w:r w:rsidR="005E15F3">
        <w:rPr>
          <w:rFonts w:ascii="Times New Roman" w:hAnsi="Times New Roman" w:cs="Times New Roman"/>
          <w:sz w:val="24"/>
          <w:szCs w:val="24"/>
        </w:rPr>
        <w:t xml:space="preserve">r such as red, yellow, </w:t>
      </w:r>
      <w:ins w:id="141" w:author="Ken Cheng" w:date="2018-04-14T15:52:00Z">
        <w:r w:rsidR="00EA3F38">
          <w:rPr>
            <w:rFonts w:ascii="Times New Roman" w:hAnsi="Times New Roman" w:cs="Times New Roman"/>
            <w:sz w:val="24"/>
            <w:szCs w:val="24"/>
          </w:rPr>
          <w:t xml:space="preserve">or </w:t>
        </w:r>
      </w:ins>
      <w:r w:rsidR="005E15F3">
        <w:rPr>
          <w:rFonts w:ascii="Times New Roman" w:hAnsi="Times New Roman" w:cs="Times New Roman"/>
          <w:sz w:val="24"/>
          <w:szCs w:val="24"/>
        </w:rPr>
        <w:t>blue generate</w:t>
      </w:r>
      <w:ins w:id="142" w:author="Ken Cheng" w:date="2018-04-14T15:52:00Z">
        <w:r w:rsidR="00EA3F38">
          <w:rPr>
            <w:rFonts w:ascii="Times New Roman" w:hAnsi="Times New Roman" w:cs="Times New Roman"/>
            <w:sz w:val="24"/>
            <w:szCs w:val="24"/>
          </w:rPr>
          <w:t>s</w:t>
        </w:r>
      </w:ins>
      <w:r w:rsidR="005E15F3">
        <w:rPr>
          <w:rFonts w:ascii="Times New Roman" w:hAnsi="Times New Roman" w:cs="Times New Roman"/>
          <w:sz w:val="24"/>
          <w:szCs w:val="24"/>
        </w:rPr>
        <w:t xml:space="preserve"> high internal contrast and </w:t>
      </w:r>
      <w:ins w:id="143" w:author="Ken Cheng" w:date="2018-04-14T15:53:00Z">
        <w:r w:rsidR="00EA3F38">
          <w:rPr>
            <w:rFonts w:ascii="Times New Roman" w:hAnsi="Times New Roman" w:cs="Times New Roman"/>
            <w:sz w:val="24"/>
            <w:szCs w:val="24"/>
          </w:rPr>
          <w:t xml:space="preserve">as </w:t>
        </w:r>
      </w:ins>
      <w:r w:rsidR="005E15F3">
        <w:rPr>
          <w:rFonts w:ascii="Times New Roman" w:hAnsi="Times New Roman" w:cs="Times New Roman"/>
          <w:sz w:val="24"/>
          <w:szCs w:val="24"/>
        </w:rPr>
        <w:t xml:space="preserve">considered as classic aposematic </w:t>
      </w:r>
      <w:commentRangeStart w:id="144"/>
      <w:r w:rsidR="005E15F3">
        <w:rPr>
          <w:rFonts w:ascii="Times New Roman" w:hAnsi="Times New Roman" w:cs="Times New Roman"/>
          <w:sz w:val="24"/>
          <w:szCs w:val="24"/>
        </w:rPr>
        <w:t>colour</w:t>
      </w:r>
      <w:commentRangeEnd w:id="144"/>
      <w:r w:rsidR="00EA3F38">
        <w:rPr>
          <w:rStyle w:val="CommentReference"/>
        </w:rPr>
        <w:commentReference w:id="144"/>
      </w:r>
      <w:r w:rsidR="00F835A5">
        <w:rPr>
          <w:rFonts w:ascii="Times New Roman" w:hAnsi="Times New Roman" w:cs="Times New Roman"/>
          <w:sz w:val="24"/>
          <w:szCs w:val="24"/>
        </w:rPr>
        <w:t xml:space="preserve"> </w:t>
      </w:r>
      <w:r w:rsidR="00F835A5">
        <w:rPr>
          <w:rFonts w:ascii="Times New Roman" w:hAnsi="Times New Roman" w:cs="Times New Roman"/>
          <w:sz w:val="24"/>
          <w:szCs w:val="24"/>
        </w:rPr>
        <w:fldChar w:fldCharType="begin"/>
      </w:r>
      <w:r w:rsidR="00F835A5">
        <w:rPr>
          <w:rFonts w:ascii="Times New Roman" w:hAnsi="Times New Roman" w:cs="Times New Roman"/>
          <w:sz w:val="24"/>
          <w:szCs w:val="24"/>
        </w:rPr>
        <w:instrText xml:space="preserve"> ADDIN ZOTERO_ITEM CSL_CITATION {"citationID":"a1salsg22jd","properties":{"formattedCitation":"(Cott, 1940)","plainCitation":"(Cott, 1940)"},"citationItems":[{"id":103,"uris":["http://zotero.org/users/local/Znx275RP/items/3FX3M96M"],"uri":["http://zotero.org/users/local/Znx275RP/items/3FX3M96M"],"itemData":{"id":103,"type":"book","title":"Adaptive coloration in animals","publisher":"Methuen; London","source":"Google Scholar","author":[{"family":"Cott","given":"Hugh B."}],"issued":{"date-parts":[["1940"]]}}}],"schema":"https://github.com/citation-style-language/schema/raw/master/csl-citation.json"} </w:instrText>
      </w:r>
      <w:r w:rsidR="00F835A5">
        <w:rPr>
          <w:rFonts w:ascii="Times New Roman" w:hAnsi="Times New Roman" w:cs="Times New Roman"/>
          <w:sz w:val="24"/>
          <w:szCs w:val="24"/>
        </w:rPr>
        <w:fldChar w:fldCharType="separate"/>
      </w:r>
      <w:r w:rsidR="00F835A5" w:rsidRPr="00F835A5">
        <w:rPr>
          <w:rFonts w:ascii="Times New Roman" w:hAnsi="Times New Roman" w:cs="Times New Roman"/>
          <w:sz w:val="24"/>
        </w:rPr>
        <w:t>(Cott, 1940)</w:t>
      </w:r>
      <w:r w:rsidR="00F835A5">
        <w:rPr>
          <w:rFonts w:ascii="Times New Roman" w:hAnsi="Times New Roman" w:cs="Times New Roman"/>
          <w:sz w:val="24"/>
          <w:szCs w:val="24"/>
        </w:rPr>
        <w:fldChar w:fldCharType="end"/>
      </w:r>
      <w:r w:rsidR="00F835A5">
        <w:rPr>
          <w:rFonts w:ascii="Times New Roman" w:hAnsi="Times New Roman" w:cs="Times New Roman"/>
          <w:sz w:val="24"/>
          <w:szCs w:val="24"/>
        </w:rPr>
        <w:t xml:space="preserve">. </w:t>
      </w:r>
      <w:r w:rsidR="005E15F3">
        <w:rPr>
          <w:rFonts w:ascii="Times New Roman" w:hAnsi="Times New Roman" w:cs="Times New Roman"/>
          <w:sz w:val="24"/>
          <w:szCs w:val="24"/>
        </w:rPr>
        <w:t>Th</w:t>
      </w:r>
      <w:r w:rsidR="00F835A5">
        <w:rPr>
          <w:rFonts w:ascii="Times New Roman" w:hAnsi="Times New Roman" w:cs="Times New Roman"/>
          <w:sz w:val="24"/>
          <w:szCs w:val="24"/>
        </w:rPr>
        <w:t>e</w:t>
      </w:r>
      <w:r w:rsidR="005E15F3">
        <w:rPr>
          <w:rFonts w:ascii="Times New Roman" w:hAnsi="Times New Roman" w:cs="Times New Roman"/>
          <w:sz w:val="24"/>
          <w:szCs w:val="24"/>
        </w:rPr>
        <w:t xml:space="preserve"> </w:t>
      </w:r>
      <w:r w:rsidR="00EB17BC">
        <w:rPr>
          <w:rFonts w:ascii="Times New Roman" w:hAnsi="Times New Roman" w:cs="Times New Roman"/>
          <w:sz w:val="24"/>
          <w:szCs w:val="24"/>
        </w:rPr>
        <w:t xml:space="preserve">blue colour </w:t>
      </w:r>
      <w:r w:rsidR="000F1B42">
        <w:rPr>
          <w:rFonts w:ascii="Times New Roman" w:hAnsi="Times New Roman" w:cs="Times New Roman"/>
          <w:sz w:val="24"/>
          <w:szCs w:val="24"/>
        </w:rPr>
        <w:t>of damselflies</w:t>
      </w:r>
      <w:del w:id="145" w:author="Ken Cheng" w:date="2018-04-14T15:54:00Z">
        <w:r w:rsidR="00F835A5" w:rsidDel="00EA3F38">
          <w:rPr>
            <w:rFonts w:ascii="Times New Roman" w:hAnsi="Times New Roman" w:cs="Times New Roman"/>
            <w:sz w:val="24"/>
            <w:szCs w:val="24"/>
          </w:rPr>
          <w:delText>,</w:delText>
        </w:r>
      </w:del>
      <w:r w:rsidR="00F835A5">
        <w:rPr>
          <w:rFonts w:ascii="Times New Roman" w:hAnsi="Times New Roman" w:cs="Times New Roman"/>
          <w:sz w:val="24"/>
          <w:szCs w:val="24"/>
        </w:rPr>
        <w:t xml:space="preserve"> further</w:t>
      </w:r>
      <w:r w:rsidR="000F1B42">
        <w:rPr>
          <w:rFonts w:ascii="Times New Roman" w:hAnsi="Times New Roman" w:cs="Times New Roman"/>
          <w:sz w:val="24"/>
          <w:szCs w:val="24"/>
        </w:rPr>
        <w:t xml:space="preserve"> </w:t>
      </w:r>
      <w:r w:rsidR="00EB17BC">
        <w:rPr>
          <w:rFonts w:ascii="Times New Roman" w:hAnsi="Times New Roman" w:cs="Times New Roman"/>
          <w:sz w:val="24"/>
          <w:szCs w:val="24"/>
        </w:rPr>
        <w:t>gen</w:t>
      </w:r>
      <w:r w:rsidR="000F1B42">
        <w:rPr>
          <w:rFonts w:ascii="Times New Roman" w:hAnsi="Times New Roman" w:cs="Times New Roman"/>
          <w:sz w:val="24"/>
          <w:szCs w:val="24"/>
        </w:rPr>
        <w:t>erates</w:t>
      </w:r>
      <w:r w:rsidR="005307B3" w:rsidRPr="005307B3">
        <w:rPr>
          <w:rFonts w:ascii="Times New Roman" w:hAnsi="Times New Roman" w:cs="Times New Roman"/>
          <w:sz w:val="24"/>
          <w:szCs w:val="24"/>
        </w:rPr>
        <w:t xml:space="preserve"> high chromatic and achromatic contrast against a natural </w:t>
      </w:r>
      <w:r w:rsidR="000F1B42">
        <w:rPr>
          <w:rFonts w:ascii="Times New Roman" w:hAnsi="Times New Roman" w:cs="Times New Roman"/>
          <w:sz w:val="24"/>
          <w:szCs w:val="24"/>
        </w:rPr>
        <w:t xml:space="preserve">green background </w:t>
      </w:r>
      <w:r w:rsidR="000F1B42">
        <w:rPr>
          <w:rFonts w:ascii="Times New Roman" w:hAnsi="Times New Roman" w:cs="Times New Roman"/>
          <w:sz w:val="24"/>
          <w:szCs w:val="24"/>
        </w:rPr>
        <w:fldChar w:fldCharType="begin"/>
      </w:r>
      <w:r w:rsidR="000F1B42">
        <w:rPr>
          <w:rFonts w:ascii="Times New Roman" w:hAnsi="Times New Roman" w:cs="Times New Roman"/>
          <w:sz w:val="24"/>
          <w:szCs w:val="24"/>
        </w:rPr>
        <w:instrText xml:space="preserve"> ADDIN ZOTERO_ITEM CSL_CITATION {"citationID":"a1dm3ldkcds","properties":{"formattedCitation":"(Schultz, Anderson, &amp; Symes, 2008)","plainCitation":"(Schultz, Anderson, &amp; Symes, 2008)"},"citationItems":[{"id":74,"uris":["http://zotero.org/users/local/Znx275RP/items/V7JJRCL7"],"uri":["http://zotero.org/users/local/Znx275RP/items/V7JJRCL7"],"itemData":{"id":74,"type":"article-journal","title":"The conspicuousness of colour cues in male pond damselflies depends on ambient light and visual system","container-title":"Animal Behaviour","page":"1357–1364","volume":"76","issue":"4","source":"Google Scholar","author":[{"family":"Schultz","given":"Tom D."},{"family":"Anderson","given":"Christopher N."},{"family":"Symes","given":"Laurel B."}],"issued":{"date-parts":[["2008"]]}}}],"schema":"https://github.com/citation-style-language/schema/raw/master/csl-citation.json"} </w:instrText>
      </w:r>
      <w:r w:rsidR="000F1B42">
        <w:rPr>
          <w:rFonts w:ascii="Times New Roman" w:hAnsi="Times New Roman" w:cs="Times New Roman"/>
          <w:sz w:val="24"/>
          <w:szCs w:val="24"/>
        </w:rPr>
        <w:fldChar w:fldCharType="separate"/>
      </w:r>
      <w:r w:rsidR="000F1B42" w:rsidRPr="000F1B42">
        <w:rPr>
          <w:rFonts w:ascii="Times New Roman" w:hAnsi="Times New Roman" w:cs="Times New Roman"/>
          <w:sz w:val="24"/>
        </w:rPr>
        <w:t>(</w:t>
      </w:r>
      <w:r w:rsidR="00F835A5">
        <w:rPr>
          <w:rFonts w:ascii="Times New Roman" w:hAnsi="Times New Roman" w:cs="Times New Roman"/>
          <w:sz w:val="24"/>
        </w:rPr>
        <w:t xml:space="preserve">Figure 1 d; </w:t>
      </w:r>
      <w:r w:rsidR="000F1B42" w:rsidRPr="000F1B42">
        <w:rPr>
          <w:rFonts w:ascii="Times New Roman" w:hAnsi="Times New Roman" w:cs="Times New Roman"/>
          <w:sz w:val="24"/>
        </w:rPr>
        <w:t>Schultz, Anderson, &amp; Symes, 2008)</w:t>
      </w:r>
      <w:r w:rsidR="000F1B42">
        <w:rPr>
          <w:rFonts w:ascii="Times New Roman" w:hAnsi="Times New Roman" w:cs="Times New Roman"/>
          <w:sz w:val="24"/>
          <w:szCs w:val="24"/>
        </w:rPr>
        <w:fldChar w:fldCharType="end"/>
      </w:r>
      <w:r w:rsidR="005307B3" w:rsidRPr="005307B3">
        <w:rPr>
          <w:rFonts w:ascii="Times New Roman" w:hAnsi="Times New Roman" w:cs="Times New Roman"/>
          <w:sz w:val="24"/>
          <w:szCs w:val="24"/>
        </w:rPr>
        <w:t xml:space="preserve">. </w:t>
      </w:r>
      <w:r w:rsidR="00F835A5">
        <w:rPr>
          <w:rFonts w:ascii="Times New Roman" w:hAnsi="Times New Roman" w:cs="Times New Roman"/>
          <w:sz w:val="24"/>
          <w:szCs w:val="24"/>
        </w:rPr>
        <w:t>H</w:t>
      </w:r>
      <w:r w:rsidR="005307B3" w:rsidRPr="005307B3">
        <w:rPr>
          <w:rFonts w:ascii="Times New Roman" w:hAnsi="Times New Roman" w:cs="Times New Roman"/>
          <w:sz w:val="24"/>
          <w:szCs w:val="24"/>
        </w:rPr>
        <w:t xml:space="preserve">igh colour contrast signals enhance speed and stability of avoidance learning and reduce recognition errors </w:t>
      </w:r>
      <w:r w:rsidR="000F1B42">
        <w:rPr>
          <w:rFonts w:ascii="Times New Roman" w:hAnsi="Times New Roman" w:cs="Times New Roman"/>
          <w:sz w:val="24"/>
          <w:szCs w:val="24"/>
        </w:rPr>
        <w:fldChar w:fldCharType="begin"/>
      </w:r>
      <w:r w:rsidR="000F1B42">
        <w:rPr>
          <w:rFonts w:ascii="Times New Roman" w:hAnsi="Times New Roman" w:cs="Times New Roman"/>
          <w:sz w:val="24"/>
          <w:szCs w:val="24"/>
        </w:rPr>
        <w:instrText xml:space="preserve"> ADDIN ZOTERO_ITEM CSL_CITATION {"citationID":"a7o4geirvu","properties":{"formattedCitation":"(Gamberale-Stille, 2001)","plainCitation":"(Gamberale-Stille, 2001)"},"citationItems":[{"id":79,"uris":["http://zotero.org/users/local/Znx275RP/items/LBFLKWW4"],"uri":["http://zotero.org/users/local/Znx275RP/items/LBFLKWW4"],"itemData":{"id":79,"type":"article-journal","title":"Benefit by contrast: an experiment with live aposematic prey","container-title":"Behavioral Ecology","page":"768–772","volume":"12","issue":"6","source":"Google Scholar","shortTitle":"Benefit by contrast","author":[{"family":"Gamberale-Stille","given":"Gabriella"}],"issued":{"date-parts":[["2001"]]}}}],"schema":"https://github.com/citation-style-language/schema/raw/master/csl-citation.json"} </w:instrText>
      </w:r>
      <w:r w:rsidR="000F1B42">
        <w:rPr>
          <w:rFonts w:ascii="Times New Roman" w:hAnsi="Times New Roman" w:cs="Times New Roman"/>
          <w:sz w:val="24"/>
          <w:szCs w:val="24"/>
        </w:rPr>
        <w:fldChar w:fldCharType="separate"/>
      </w:r>
      <w:r w:rsidR="000F1B42" w:rsidRPr="000F1B42">
        <w:rPr>
          <w:rFonts w:ascii="Times New Roman" w:hAnsi="Times New Roman" w:cs="Times New Roman"/>
          <w:sz w:val="24"/>
        </w:rPr>
        <w:t>(Gamberale-Stille, 2001)</w:t>
      </w:r>
      <w:r w:rsidR="000F1B42">
        <w:rPr>
          <w:rFonts w:ascii="Times New Roman" w:hAnsi="Times New Roman" w:cs="Times New Roman"/>
          <w:sz w:val="24"/>
          <w:szCs w:val="24"/>
        </w:rPr>
        <w:fldChar w:fldCharType="end"/>
      </w:r>
      <w:r w:rsidR="005307B3" w:rsidRPr="005307B3">
        <w:rPr>
          <w:rFonts w:ascii="Times New Roman" w:hAnsi="Times New Roman" w:cs="Times New Roman"/>
          <w:sz w:val="24"/>
          <w:szCs w:val="24"/>
        </w:rPr>
        <w:t>.</w:t>
      </w:r>
      <w:r w:rsidR="005E15F3">
        <w:rPr>
          <w:rFonts w:ascii="Times New Roman" w:hAnsi="Times New Roman" w:cs="Times New Roman"/>
          <w:sz w:val="24"/>
          <w:szCs w:val="24"/>
        </w:rPr>
        <w:t xml:space="preserve"> </w:t>
      </w:r>
    </w:p>
    <w:p w14:paraId="48BD7918" w14:textId="40A298E3" w:rsidR="005307B3" w:rsidRDefault="005307B3" w:rsidP="005307B3">
      <w:pPr>
        <w:spacing w:line="480" w:lineRule="auto"/>
        <w:jc w:val="both"/>
        <w:rPr>
          <w:rFonts w:ascii="Times New Roman" w:hAnsi="Times New Roman" w:cs="Times New Roman"/>
          <w:sz w:val="24"/>
          <w:szCs w:val="24"/>
        </w:rPr>
      </w:pPr>
      <w:r w:rsidRPr="005307B3">
        <w:rPr>
          <w:rFonts w:ascii="Times New Roman" w:hAnsi="Times New Roman" w:cs="Times New Roman"/>
          <w:sz w:val="24"/>
          <w:szCs w:val="24"/>
        </w:rPr>
        <w:t xml:space="preserve">Aposematism benefits both the signaler and the receiver. </w:t>
      </w:r>
      <w:r w:rsidR="00176FFB">
        <w:rPr>
          <w:rFonts w:ascii="Times New Roman" w:hAnsi="Times New Roman" w:cs="Times New Roman"/>
          <w:sz w:val="24"/>
          <w:szCs w:val="24"/>
        </w:rPr>
        <w:t xml:space="preserve">Male-male interactions can be costly in terms of time, energy and fitness. In </w:t>
      </w:r>
      <w:r w:rsidR="00176FFB" w:rsidRPr="002F1250">
        <w:rPr>
          <w:rFonts w:ascii="Times New Roman" w:hAnsi="Times New Roman" w:cs="Times New Roman"/>
          <w:i/>
          <w:sz w:val="24"/>
          <w:szCs w:val="24"/>
        </w:rPr>
        <w:t>Ischnura rambur</w:t>
      </w:r>
      <w:r w:rsidR="00176FFB">
        <w:rPr>
          <w:rFonts w:ascii="Times New Roman" w:hAnsi="Times New Roman" w:cs="Times New Roman"/>
          <w:i/>
          <w:sz w:val="24"/>
          <w:szCs w:val="24"/>
        </w:rPr>
        <w:t>ii</w:t>
      </w:r>
      <w:r w:rsidR="00176FFB">
        <w:rPr>
          <w:rFonts w:ascii="Times New Roman" w:hAnsi="Times New Roman" w:cs="Times New Roman"/>
          <w:sz w:val="24"/>
          <w:szCs w:val="24"/>
        </w:rPr>
        <w:t xml:space="preserve"> </w:t>
      </w:r>
      <w:del w:id="146" w:author="Ken Cheng" w:date="2018-04-14T15:55:00Z">
        <w:r w:rsidR="00176FFB" w:rsidDel="00EA3F38">
          <w:rPr>
            <w:rFonts w:ascii="Times New Roman" w:hAnsi="Times New Roman" w:cs="Times New Roman"/>
            <w:sz w:val="24"/>
            <w:szCs w:val="24"/>
          </w:rPr>
          <w:delText xml:space="preserve">damselfly </w:delText>
        </w:r>
      </w:del>
      <w:ins w:id="147" w:author="Ken Cheng" w:date="2018-04-14T15:55:00Z">
        <w:r w:rsidR="00EA3F38">
          <w:rPr>
            <w:rFonts w:ascii="Times New Roman" w:hAnsi="Times New Roman" w:cs="Times New Roman"/>
            <w:sz w:val="24"/>
            <w:szCs w:val="24"/>
          </w:rPr>
          <w:t>damselfl</w:t>
        </w:r>
        <w:r w:rsidR="00EA3F38">
          <w:rPr>
            <w:rFonts w:ascii="Times New Roman" w:hAnsi="Times New Roman" w:cs="Times New Roman"/>
            <w:sz w:val="24"/>
            <w:szCs w:val="24"/>
          </w:rPr>
          <w:t>ies,</w:t>
        </w:r>
        <w:r w:rsidR="00EA3F38">
          <w:rPr>
            <w:rFonts w:ascii="Times New Roman" w:hAnsi="Times New Roman" w:cs="Times New Roman"/>
            <w:sz w:val="24"/>
            <w:szCs w:val="24"/>
          </w:rPr>
          <w:t xml:space="preserve"> </w:t>
        </w:r>
      </w:ins>
      <w:r w:rsidR="00176FFB">
        <w:rPr>
          <w:rFonts w:ascii="Times New Roman" w:hAnsi="Times New Roman" w:cs="Times New Roman"/>
          <w:sz w:val="24"/>
          <w:szCs w:val="24"/>
        </w:rPr>
        <w:t>male-male mating interactions decrease males</w:t>
      </w:r>
      <w:ins w:id="148" w:author="Ken Cheng" w:date="2018-04-14T15:55:00Z">
        <w:r w:rsidR="00EA3F38">
          <w:rPr>
            <w:rFonts w:ascii="Times New Roman" w:hAnsi="Times New Roman" w:cs="Times New Roman"/>
            <w:sz w:val="24"/>
            <w:szCs w:val="24"/>
          </w:rPr>
          <w:t>’</w:t>
        </w:r>
      </w:ins>
      <w:r w:rsidR="00176FFB">
        <w:rPr>
          <w:rFonts w:ascii="Times New Roman" w:hAnsi="Times New Roman" w:cs="Times New Roman"/>
          <w:sz w:val="24"/>
          <w:szCs w:val="24"/>
        </w:rPr>
        <w:t xml:space="preserve"> survival and lower </w:t>
      </w:r>
      <w:ins w:id="149" w:author="Ken Cheng" w:date="2018-04-14T15:55:00Z">
        <w:r w:rsidR="00EA3F38">
          <w:rPr>
            <w:rFonts w:ascii="Times New Roman" w:hAnsi="Times New Roman" w:cs="Times New Roman"/>
            <w:sz w:val="24"/>
            <w:szCs w:val="24"/>
          </w:rPr>
          <w:t xml:space="preserve">their </w:t>
        </w:r>
      </w:ins>
      <w:r w:rsidR="00176FFB">
        <w:rPr>
          <w:rFonts w:ascii="Times New Roman" w:hAnsi="Times New Roman" w:cs="Times New Roman"/>
          <w:sz w:val="24"/>
          <w:szCs w:val="24"/>
        </w:rPr>
        <w:t xml:space="preserve">body mass </w:t>
      </w:r>
      <w:r w:rsidR="00176FFB">
        <w:rPr>
          <w:rFonts w:ascii="Times New Roman" w:hAnsi="Times New Roman" w:cs="Times New Roman"/>
          <w:sz w:val="24"/>
          <w:szCs w:val="24"/>
        </w:rPr>
        <w:fldChar w:fldCharType="begin"/>
      </w:r>
      <w:r w:rsidR="00176FFB">
        <w:rPr>
          <w:rFonts w:ascii="Times New Roman" w:hAnsi="Times New Roman" w:cs="Times New Roman"/>
          <w:sz w:val="24"/>
          <w:szCs w:val="24"/>
        </w:rPr>
        <w:instrText xml:space="preserve"> ADDIN ZOTERO_ITEM CSL_CITATION {"citationID":"a1efgonhki0","properties":{"formattedCitation":"(Gering, 2017)","plainCitation":"(Gering, 2017)"},"citationItems":[{"id":106,"uris":["http://zotero.org/users/local/Znx275RP/items/XB3S2ITT"],"uri":["http://zotero.org/users/local/Znx275RP/items/XB3S2ITT"],"itemData":{"id":106,"type":"article-journal","title":"Male‐mimicking females increase male‐male interactions, and decrease male survival and condition in a female‐polymorphic damselfly","container-title":"Evolution","page":"1390-1396","volume":"71","issue":"5","source":"onlinelibrary-wiley-com.simsrad.net.ocs.mq.edu.au","DOI":"10.1111/evo.13221","ISSN":"1558-5646","language":"en","author":[{"family":"Gering","given":"Eben J."}],"issued":{"date-parts":[["2017",5,1]]}}}],"schema":"https://github.com/citation-style-language/schema/raw/master/csl-citation.json"} </w:instrText>
      </w:r>
      <w:r w:rsidR="00176FFB">
        <w:rPr>
          <w:rFonts w:ascii="Times New Roman" w:hAnsi="Times New Roman" w:cs="Times New Roman"/>
          <w:sz w:val="24"/>
          <w:szCs w:val="24"/>
        </w:rPr>
        <w:fldChar w:fldCharType="separate"/>
      </w:r>
      <w:r w:rsidR="00176FFB" w:rsidRPr="002F1250">
        <w:rPr>
          <w:rFonts w:ascii="Times New Roman" w:hAnsi="Times New Roman" w:cs="Times New Roman"/>
          <w:sz w:val="24"/>
        </w:rPr>
        <w:t>(Gering, 2017)</w:t>
      </w:r>
      <w:r w:rsidR="00176FFB">
        <w:rPr>
          <w:rFonts w:ascii="Times New Roman" w:hAnsi="Times New Roman" w:cs="Times New Roman"/>
          <w:sz w:val="24"/>
          <w:szCs w:val="24"/>
        </w:rPr>
        <w:fldChar w:fldCharType="end"/>
      </w:r>
      <w:r w:rsidR="00176FFB">
        <w:rPr>
          <w:rFonts w:ascii="Times New Roman" w:hAnsi="Times New Roman" w:cs="Times New Roman"/>
          <w:sz w:val="24"/>
          <w:szCs w:val="24"/>
        </w:rPr>
        <w:t xml:space="preserve">. </w:t>
      </w:r>
      <w:r w:rsidRPr="005307B3">
        <w:rPr>
          <w:rFonts w:ascii="Times New Roman" w:hAnsi="Times New Roman" w:cs="Times New Roman"/>
          <w:sz w:val="24"/>
          <w:szCs w:val="24"/>
        </w:rPr>
        <w:t xml:space="preserve">In </w:t>
      </w:r>
      <w:r w:rsidRPr="005307B3">
        <w:rPr>
          <w:rFonts w:ascii="Times New Roman" w:hAnsi="Times New Roman" w:cs="Times New Roman"/>
          <w:i/>
          <w:sz w:val="24"/>
          <w:szCs w:val="24"/>
        </w:rPr>
        <w:t>X. erythroneurum</w:t>
      </w:r>
      <w:r w:rsidRPr="005307B3">
        <w:rPr>
          <w:rFonts w:ascii="Times New Roman" w:hAnsi="Times New Roman" w:cs="Times New Roman"/>
          <w:sz w:val="24"/>
          <w:szCs w:val="24"/>
        </w:rPr>
        <w:t>, the warning signal</w:t>
      </w:r>
      <w:r w:rsidR="00176FFB">
        <w:rPr>
          <w:rFonts w:ascii="Times New Roman" w:hAnsi="Times New Roman" w:cs="Times New Roman"/>
          <w:sz w:val="24"/>
          <w:szCs w:val="24"/>
        </w:rPr>
        <w:t xml:space="preserve"> can </w:t>
      </w:r>
      <w:r w:rsidRPr="005307B3">
        <w:rPr>
          <w:rFonts w:ascii="Times New Roman" w:hAnsi="Times New Roman" w:cs="Times New Roman"/>
          <w:sz w:val="24"/>
          <w:szCs w:val="24"/>
        </w:rPr>
        <w:t>help</w:t>
      </w:r>
      <w:del w:id="150" w:author="Ken Cheng" w:date="2018-04-14T15:55:00Z">
        <w:r w:rsidRPr="005307B3" w:rsidDel="00EA3F38">
          <w:rPr>
            <w:rFonts w:ascii="Times New Roman" w:hAnsi="Times New Roman" w:cs="Times New Roman"/>
            <w:sz w:val="24"/>
            <w:szCs w:val="24"/>
          </w:rPr>
          <w:delText>s</w:delText>
        </w:r>
      </w:del>
      <w:r w:rsidRPr="005307B3">
        <w:rPr>
          <w:rFonts w:ascii="Times New Roman" w:hAnsi="Times New Roman" w:cs="Times New Roman"/>
          <w:sz w:val="24"/>
          <w:szCs w:val="24"/>
        </w:rPr>
        <w:t xml:space="preserve"> males to a</w:t>
      </w:r>
      <w:r w:rsidR="00176FFB">
        <w:rPr>
          <w:rFonts w:ascii="Times New Roman" w:hAnsi="Times New Roman" w:cs="Times New Roman"/>
          <w:sz w:val="24"/>
          <w:szCs w:val="24"/>
        </w:rPr>
        <w:t xml:space="preserve">void male-male tandem formation and thus can be beneficial for both of the receiver and </w:t>
      </w:r>
      <w:commentRangeStart w:id="151"/>
      <w:ins w:id="152" w:author="Ken Cheng" w:date="2018-04-14T15:55:00Z">
        <w:r w:rsidR="00EA3F38">
          <w:rPr>
            <w:rFonts w:ascii="Times New Roman" w:hAnsi="Times New Roman" w:cs="Times New Roman"/>
            <w:sz w:val="24"/>
            <w:szCs w:val="24"/>
          </w:rPr>
          <w:t xml:space="preserve">the </w:t>
        </w:r>
      </w:ins>
      <w:r w:rsidR="00176FFB">
        <w:rPr>
          <w:rFonts w:ascii="Times New Roman" w:hAnsi="Times New Roman" w:cs="Times New Roman"/>
          <w:sz w:val="24"/>
          <w:szCs w:val="24"/>
        </w:rPr>
        <w:t>approaching male</w:t>
      </w:r>
      <w:commentRangeEnd w:id="151"/>
      <w:r w:rsidR="00EA3F38">
        <w:rPr>
          <w:rStyle w:val="CommentReference"/>
        </w:rPr>
        <w:commentReference w:id="151"/>
      </w:r>
      <w:r w:rsidR="00176FFB">
        <w:rPr>
          <w:rFonts w:ascii="Times New Roman" w:hAnsi="Times New Roman" w:cs="Times New Roman"/>
          <w:sz w:val="24"/>
          <w:szCs w:val="24"/>
        </w:rPr>
        <w:t xml:space="preserve">. </w:t>
      </w:r>
      <w:r w:rsidR="002F1250">
        <w:rPr>
          <w:rFonts w:ascii="Times New Roman" w:hAnsi="Times New Roman" w:cs="Times New Roman"/>
          <w:sz w:val="24"/>
          <w:szCs w:val="24"/>
        </w:rPr>
        <w:t xml:space="preserve">Further studies are needed to understand the </w:t>
      </w:r>
      <w:r w:rsidR="00176FFB">
        <w:rPr>
          <w:rFonts w:ascii="Times New Roman" w:hAnsi="Times New Roman" w:cs="Times New Roman"/>
          <w:sz w:val="24"/>
          <w:szCs w:val="24"/>
        </w:rPr>
        <w:t>cost</w:t>
      </w:r>
      <w:ins w:id="153" w:author="Ken Cheng" w:date="2018-04-14T15:57:00Z">
        <w:r w:rsidR="00336D2F">
          <w:rPr>
            <w:rFonts w:ascii="Times New Roman" w:hAnsi="Times New Roman" w:cs="Times New Roman"/>
            <w:sz w:val="24"/>
            <w:szCs w:val="24"/>
          </w:rPr>
          <w:t>s</w:t>
        </w:r>
      </w:ins>
      <w:r w:rsidR="00176FFB">
        <w:rPr>
          <w:rFonts w:ascii="Times New Roman" w:hAnsi="Times New Roman" w:cs="Times New Roman"/>
          <w:sz w:val="24"/>
          <w:szCs w:val="24"/>
        </w:rPr>
        <w:t xml:space="preserve"> of the dimorphic bands</w:t>
      </w:r>
      <w:r w:rsidR="00143A87">
        <w:rPr>
          <w:rFonts w:ascii="Times New Roman" w:hAnsi="Times New Roman" w:cs="Times New Roman"/>
          <w:sz w:val="24"/>
          <w:szCs w:val="24"/>
        </w:rPr>
        <w:t xml:space="preserve"> to males </w:t>
      </w:r>
      <w:r w:rsidR="00176FFB">
        <w:rPr>
          <w:rFonts w:ascii="Times New Roman" w:hAnsi="Times New Roman" w:cs="Times New Roman"/>
          <w:sz w:val="24"/>
          <w:szCs w:val="24"/>
        </w:rPr>
        <w:t>in terms of colo</w:t>
      </w:r>
      <w:ins w:id="154" w:author="Ken Cheng" w:date="2018-04-14T15:56:00Z">
        <w:r w:rsidR="00336D2F">
          <w:rPr>
            <w:rFonts w:ascii="Times New Roman" w:hAnsi="Times New Roman" w:cs="Times New Roman"/>
            <w:sz w:val="24"/>
            <w:szCs w:val="24"/>
          </w:rPr>
          <w:t>u</w:t>
        </w:r>
      </w:ins>
      <w:r w:rsidR="00176FFB">
        <w:rPr>
          <w:rFonts w:ascii="Times New Roman" w:hAnsi="Times New Roman" w:cs="Times New Roman"/>
          <w:sz w:val="24"/>
          <w:szCs w:val="24"/>
        </w:rPr>
        <w:t xml:space="preserve">r production and </w:t>
      </w:r>
      <w:commentRangeStart w:id="155"/>
      <w:r w:rsidR="00176FFB">
        <w:rPr>
          <w:rFonts w:ascii="Times New Roman" w:hAnsi="Times New Roman" w:cs="Times New Roman"/>
          <w:sz w:val="24"/>
          <w:szCs w:val="24"/>
        </w:rPr>
        <w:lastRenderedPageBreak/>
        <w:t>predation</w:t>
      </w:r>
      <w:commentRangeEnd w:id="155"/>
      <w:r w:rsidR="00336D2F">
        <w:rPr>
          <w:rStyle w:val="CommentReference"/>
        </w:rPr>
        <w:commentReference w:id="155"/>
      </w:r>
      <w:r w:rsidR="00176FFB">
        <w:rPr>
          <w:rFonts w:ascii="Times New Roman" w:hAnsi="Times New Roman" w:cs="Times New Roman"/>
          <w:sz w:val="24"/>
          <w:szCs w:val="24"/>
        </w:rPr>
        <w:t xml:space="preserve"> </w:t>
      </w:r>
      <w:del w:id="156" w:author="Ken Cheng" w:date="2018-04-14T15:57:00Z">
        <w:r w:rsidR="00176FFB" w:rsidDel="00336D2F">
          <w:rPr>
            <w:rFonts w:ascii="Times New Roman" w:hAnsi="Times New Roman" w:cs="Times New Roman"/>
            <w:sz w:val="24"/>
            <w:szCs w:val="24"/>
          </w:rPr>
          <w:delText>cost the</w:delText>
        </w:r>
        <w:r w:rsidR="00143A87" w:rsidDel="00336D2F">
          <w:rPr>
            <w:rFonts w:ascii="Times New Roman" w:hAnsi="Times New Roman" w:cs="Times New Roman"/>
            <w:sz w:val="24"/>
            <w:szCs w:val="24"/>
          </w:rPr>
          <w:delText>y</w:delText>
        </w:r>
        <w:r w:rsidR="00176FFB" w:rsidDel="00336D2F">
          <w:rPr>
            <w:rFonts w:ascii="Times New Roman" w:hAnsi="Times New Roman" w:cs="Times New Roman"/>
            <w:sz w:val="24"/>
            <w:szCs w:val="24"/>
          </w:rPr>
          <w:delText xml:space="preserve"> possesses </w:delText>
        </w:r>
      </w:del>
      <w:r w:rsidR="00176FFB">
        <w:rPr>
          <w:rFonts w:ascii="Times New Roman" w:hAnsi="Times New Roman" w:cs="Times New Roman"/>
          <w:sz w:val="24"/>
          <w:szCs w:val="24"/>
        </w:rPr>
        <w:t xml:space="preserve">due to </w:t>
      </w:r>
      <w:ins w:id="157" w:author="Ken Cheng" w:date="2018-04-14T15:57:00Z">
        <w:r w:rsidR="00336D2F">
          <w:rPr>
            <w:rFonts w:ascii="Times New Roman" w:hAnsi="Times New Roman" w:cs="Times New Roman"/>
            <w:sz w:val="24"/>
            <w:szCs w:val="24"/>
          </w:rPr>
          <w:t xml:space="preserve">the </w:t>
        </w:r>
      </w:ins>
      <w:r w:rsidR="00143A87">
        <w:rPr>
          <w:rFonts w:ascii="Times New Roman" w:hAnsi="Times New Roman" w:cs="Times New Roman"/>
          <w:sz w:val="24"/>
          <w:szCs w:val="24"/>
        </w:rPr>
        <w:t xml:space="preserve">presence of </w:t>
      </w:r>
      <w:r w:rsidR="00176FFB">
        <w:rPr>
          <w:rFonts w:ascii="Times New Roman" w:hAnsi="Times New Roman" w:cs="Times New Roman"/>
          <w:sz w:val="24"/>
          <w:szCs w:val="24"/>
        </w:rPr>
        <w:t xml:space="preserve">those conspicuous bands. </w:t>
      </w:r>
      <w:r w:rsidR="00143A87">
        <w:rPr>
          <w:rFonts w:ascii="Times New Roman" w:hAnsi="Times New Roman" w:cs="Times New Roman"/>
          <w:sz w:val="24"/>
          <w:szCs w:val="24"/>
        </w:rPr>
        <w:t>The a</w:t>
      </w:r>
      <w:r w:rsidRPr="005307B3">
        <w:rPr>
          <w:rFonts w:ascii="Times New Roman" w:hAnsi="Times New Roman" w:cs="Times New Roman"/>
          <w:sz w:val="24"/>
          <w:szCs w:val="24"/>
        </w:rPr>
        <w:t xml:space="preserve">bdominal blue bands in males are commonly found in many damselfly species </w:t>
      </w:r>
      <w:r w:rsidR="00233575">
        <w:rPr>
          <w:rFonts w:ascii="Times New Roman" w:hAnsi="Times New Roman" w:cs="Times New Roman"/>
          <w:sz w:val="24"/>
          <w:szCs w:val="24"/>
        </w:rPr>
        <w:fldChar w:fldCharType="begin"/>
      </w:r>
      <w:r w:rsidR="00233575">
        <w:rPr>
          <w:rFonts w:ascii="Times New Roman" w:hAnsi="Times New Roman" w:cs="Times New Roman"/>
          <w:sz w:val="24"/>
          <w:szCs w:val="24"/>
        </w:rPr>
        <w:instrText xml:space="preserve"> ADDIN ZOTERO_ITEM CSL_CITATION {"citationID":"gFpT4VvD","properties":{"formattedCitation":"(Beatty et al., 2015; S. N. Gorb, 1998)","plainCitation":"(Beatty et al., 2015; S. N. Gorb, 1998)"},"citationItems":[{"id":26,"uris":["http://zotero.org/users/local/Znx275RP/items/A3ZAI74R"],"uri":["http://zotero.org/users/local/Znx275RP/items/A3ZAI74R"],"itemData":{"id":26,"type":"article-journal","title":"Conspicuous Coloration in Males of the Damselfly Nehalennia irene (Zygoptera: Coenagrionidae): Do Males Signal Their Unprofitability to Other Males?","container-title":"PLOS ONE","page":"e0142684","volume":"10","issue":"11","source":"PLoS Journals","abstract":"In damselflies, sexual colour dimorphism is commonly explained as a consequence of selection on traits that increase male attractiveness to females. However, while many species in the damselfly family Coenagrionidae (Insecta: Odonata) are sexually dimorphic, the males do not engage in displays, and male competition for mates resembles a “scramble”. An alternative explanation for the sexual differences in coloration within these species is that sexual dimorphism has evolved as a sex-related warning signal, with males signalling their uprofitability as mates to other males, thereby avoiding harassment from conspecifics. We evaluated an underlying assumption of the theory that male-male harassment rate is influenced by colour by comparing harassment of males of the species Nehalennia irene that had been painted to make them appear: (i) similar to an unaltered male (blue), (ii) different from a male (orange) and (iii) more similar to a female (black). When caged together we found that blue-painted males experienced significantly lower harassment than black-painted males. When unpainted males were caged with each type of painted male we found that blue-painted males and the unpainted males housed in the same cages experienced lower rates of harassment than males housed in cages where some males were painted black, suggesting that a single, reliable signal of unprofitability may benefit the individuals that carry it. While our results do not in themselves demonstrate that sexual colour dimorphism originally evolved as an intra-specific warning signal, they do show that harassment is influenced by coloration, and that such selection could conceivably maintain male coloration as a warning signal.","DOI":"10.1371/journal.pone.0142684","ISSN":"1932-6203","shortTitle":"Conspicuous Coloration in Males of the Damselfly Nehalennia irene (Zygoptera","journalAbbreviation":"PLOS ONE","language":"en","author":[{"family":"Beatty","given":"Christopher D."},{"family":"Andrés","given":"José A."},{"family":"Sherratt","given":"Thomas N."}],"issued":{"date-parts":[["2015",11,20]]}}},{"id":51,"uris":["http://zotero.org/users/local/Znx275RP/items/XZWPXLAF"],"uri":["http://zotero.org/users/local/Znx275RP/items/XZWPXLAF"],"itemData":{"id":51,"type":"article-journal","title":"Visual cues in mate recognition by males of the damselfly, Coenagrion puella (L.)(Odonata: Coenagrionidae)","container-title":"Journal of Insect Behavior","page":"73–92","volume":"11","issue":"1","source":"Google Scholar","shortTitle":"Visual cues in mate recognition by males of the damselfly, Coenagrion puella (L.)(Odonata","author":[{"family":"Gorb","given":"S. N."}],"issued":{"date-parts":[["1998"]]}}}],"schema":"https://github.com/citation-style-language/schema/raw/master/csl-citation.json"} </w:instrText>
      </w:r>
      <w:r w:rsidR="00233575">
        <w:rPr>
          <w:rFonts w:ascii="Times New Roman" w:hAnsi="Times New Roman" w:cs="Times New Roman"/>
          <w:sz w:val="24"/>
          <w:szCs w:val="24"/>
        </w:rPr>
        <w:fldChar w:fldCharType="separate"/>
      </w:r>
      <w:r w:rsidR="00233575" w:rsidRPr="00233575">
        <w:rPr>
          <w:rFonts w:ascii="Times New Roman" w:hAnsi="Times New Roman" w:cs="Times New Roman"/>
          <w:sz w:val="24"/>
        </w:rPr>
        <w:t>(</w:t>
      </w:r>
      <w:del w:id="158" w:author="Ken Cheng" w:date="2018-04-14T15:58:00Z">
        <w:r w:rsidR="00233575" w:rsidRPr="00233575" w:rsidDel="00336D2F">
          <w:rPr>
            <w:rFonts w:ascii="Times New Roman" w:hAnsi="Times New Roman" w:cs="Times New Roman"/>
            <w:sz w:val="24"/>
            <w:szCs w:val="24"/>
          </w:rPr>
          <w:delText xml:space="preserve"> </w:delText>
        </w:r>
      </w:del>
      <w:r w:rsidR="00233575" w:rsidRPr="005307B3">
        <w:rPr>
          <w:rFonts w:ascii="Times New Roman" w:hAnsi="Times New Roman" w:cs="Times New Roman"/>
          <w:sz w:val="24"/>
          <w:szCs w:val="24"/>
        </w:rPr>
        <w:t>Pe</w:t>
      </w:r>
      <w:del w:id="159" w:author="Ken Cheng" w:date="2018-04-14T15:58:00Z">
        <w:r w:rsidR="00233575" w:rsidRPr="005307B3" w:rsidDel="00336D2F">
          <w:rPr>
            <w:rFonts w:ascii="Times New Roman" w:hAnsi="Times New Roman" w:cs="Times New Roman"/>
            <w:sz w:val="24"/>
            <w:szCs w:val="24"/>
          </w:rPr>
          <w:delText>e</w:delText>
        </w:r>
      </w:del>
      <w:r w:rsidR="00233575" w:rsidRPr="005307B3">
        <w:rPr>
          <w:rFonts w:ascii="Times New Roman" w:hAnsi="Times New Roman" w:cs="Times New Roman"/>
          <w:sz w:val="24"/>
          <w:szCs w:val="24"/>
        </w:rPr>
        <w:t>r observation, see also</w:t>
      </w:r>
      <w:r w:rsidR="00233575">
        <w:rPr>
          <w:rFonts w:ascii="Times New Roman" w:hAnsi="Times New Roman" w:cs="Times New Roman"/>
          <w:sz w:val="24"/>
        </w:rPr>
        <w:t xml:space="preserve"> </w:t>
      </w:r>
      <w:r w:rsidR="00233575" w:rsidRPr="00233575">
        <w:rPr>
          <w:rFonts w:ascii="Times New Roman" w:hAnsi="Times New Roman" w:cs="Times New Roman"/>
          <w:sz w:val="24"/>
        </w:rPr>
        <w:t>Beatty et al., 2015; S. N. Gorb, 1998)</w:t>
      </w:r>
      <w:r w:rsidR="00233575">
        <w:rPr>
          <w:rFonts w:ascii="Times New Roman" w:hAnsi="Times New Roman" w:cs="Times New Roman"/>
          <w:sz w:val="24"/>
          <w:szCs w:val="24"/>
        </w:rPr>
        <w:fldChar w:fldCharType="end"/>
      </w:r>
      <w:r w:rsidR="00B22E57">
        <w:rPr>
          <w:rFonts w:ascii="Times New Roman" w:hAnsi="Times New Roman" w:cs="Times New Roman"/>
          <w:sz w:val="24"/>
          <w:szCs w:val="24"/>
        </w:rPr>
        <w:t xml:space="preserve"> and thus our findings raise the</w:t>
      </w:r>
      <w:r w:rsidRPr="005307B3">
        <w:rPr>
          <w:rFonts w:ascii="Times New Roman" w:hAnsi="Times New Roman" w:cs="Times New Roman"/>
          <w:sz w:val="24"/>
          <w:szCs w:val="24"/>
        </w:rPr>
        <w:t xml:space="preserve"> tantalizing question whether blue abdominal bands function as an aposematic signal across many odonatan taxa.</w:t>
      </w:r>
      <w:r>
        <w:rPr>
          <w:rFonts w:ascii="Times New Roman" w:hAnsi="Times New Roman" w:cs="Times New Roman"/>
          <w:sz w:val="24"/>
          <w:szCs w:val="24"/>
        </w:rPr>
        <w:t xml:space="preserve"> </w:t>
      </w:r>
    </w:p>
    <w:p w14:paraId="27DB6AA2" w14:textId="77777777" w:rsidR="00146FA2" w:rsidRDefault="005307B3"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References: </w:t>
      </w:r>
    </w:p>
    <w:p w14:paraId="27968552" w14:textId="77777777" w:rsidR="00146FA2" w:rsidRPr="00146FA2" w:rsidRDefault="00146FA2" w:rsidP="00F404F9">
      <w:pPr>
        <w:spacing w:line="480" w:lineRule="auto"/>
        <w:jc w:val="both"/>
        <w:rPr>
          <w:rFonts w:ascii="Times New Roman" w:hAnsi="Times New Roman" w:cs="Times New Roman"/>
          <w:sz w:val="24"/>
          <w:szCs w:val="24"/>
        </w:rPr>
      </w:pPr>
      <w:commentRangeStart w:id="160"/>
      <w:r w:rsidRPr="00146FA2">
        <w:rPr>
          <w:rFonts w:ascii="Times New Roman" w:hAnsi="Times New Roman" w:cs="Times New Roman"/>
          <w:sz w:val="24"/>
          <w:szCs w:val="24"/>
        </w:rPr>
        <w:t>Figure 1</w:t>
      </w:r>
      <w:commentRangeEnd w:id="160"/>
      <w:r w:rsidR="007327B6">
        <w:rPr>
          <w:rStyle w:val="CommentReference"/>
        </w:rPr>
        <w:commentReference w:id="160"/>
      </w:r>
      <w:r w:rsidRPr="00146FA2">
        <w:rPr>
          <w:rFonts w:ascii="Times New Roman" w:hAnsi="Times New Roman" w:cs="Times New Roman"/>
          <w:sz w:val="24"/>
          <w:szCs w:val="24"/>
        </w:rPr>
        <w:t xml:space="preserve">: Photograph of a male and (b) a female </w:t>
      </w:r>
      <w:r w:rsidRPr="00B22E57">
        <w:rPr>
          <w:rFonts w:ascii="Times New Roman" w:hAnsi="Times New Roman" w:cs="Times New Roman"/>
          <w:i/>
          <w:sz w:val="24"/>
          <w:szCs w:val="24"/>
        </w:rPr>
        <w:t>X. erythroneurum</w:t>
      </w:r>
      <w:r w:rsidRPr="00146FA2">
        <w:rPr>
          <w:rFonts w:ascii="Times New Roman" w:hAnsi="Times New Roman" w:cs="Times New Roman"/>
          <w:sz w:val="24"/>
          <w:szCs w:val="24"/>
        </w:rPr>
        <w:t xml:space="preserve"> (c) Aggregated reflectance spectra (mean ± SD) of the male</w:t>
      </w:r>
      <w:r w:rsidR="00B22E57">
        <w:rPr>
          <w:rFonts w:ascii="Times New Roman" w:hAnsi="Times New Roman" w:cs="Times New Roman"/>
          <w:sz w:val="24"/>
          <w:szCs w:val="24"/>
        </w:rPr>
        <w:t>s blue bands</w:t>
      </w:r>
      <w:r w:rsidRPr="00146FA2">
        <w:rPr>
          <w:rFonts w:ascii="Times New Roman" w:hAnsi="Times New Roman" w:cs="Times New Roman"/>
          <w:sz w:val="24"/>
          <w:szCs w:val="24"/>
        </w:rPr>
        <w:t xml:space="preserve"> (N= 20, red line), female</w:t>
      </w:r>
      <w:r w:rsidR="00B22E57">
        <w:rPr>
          <w:rFonts w:ascii="Times New Roman" w:hAnsi="Times New Roman" w:cs="Times New Roman"/>
          <w:sz w:val="24"/>
          <w:szCs w:val="24"/>
        </w:rPr>
        <w:t xml:space="preserve">s abdominal </w:t>
      </w:r>
      <w:r w:rsidR="001254D6">
        <w:rPr>
          <w:rFonts w:ascii="Times New Roman" w:hAnsi="Times New Roman" w:cs="Times New Roman"/>
          <w:sz w:val="24"/>
          <w:szCs w:val="24"/>
        </w:rPr>
        <w:t>colour</w:t>
      </w:r>
      <w:r w:rsidR="00B22E57">
        <w:rPr>
          <w:rFonts w:ascii="Times New Roman" w:hAnsi="Times New Roman" w:cs="Times New Roman"/>
          <w:sz w:val="24"/>
          <w:szCs w:val="24"/>
        </w:rPr>
        <w:t>ation</w:t>
      </w:r>
      <w:r w:rsidRPr="00146FA2">
        <w:rPr>
          <w:rFonts w:ascii="Times New Roman" w:hAnsi="Times New Roman" w:cs="Times New Roman"/>
          <w:sz w:val="24"/>
          <w:szCs w:val="24"/>
        </w:rPr>
        <w:t xml:space="preserve"> (N = 14, green line), </w:t>
      </w:r>
      <w:r w:rsidR="00B22E57">
        <w:rPr>
          <w:rFonts w:ascii="Times New Roman" w:hAnsi="Times New Roman" w:cs="Times New Roman"/>
          <w:sz w:val="24"/>
          <w:szCs w:val="24"/>
        </w:rPr>
        <w:t xml:space="preserve">painted blue bands on the </w:t>
      </w:r>
      <w:r w:rsidRPr="00146FA2">
        <w:rPr>
          <w:rFonts w:ascii="Times New Roman" w:hAnsi="Times New Roman" w:cs="Times New Roman"/>
          <w:sz w:val="24"/>
          <w:szCs w:val="24"/>
        </w:rPr>
        <w:t>manipulated female</w:t>
      </w:r>
      <w:r w:rsidR="00B22E57">
        <w:rPr>
          <w:rFonts w:ascii="Times New Roman" w:hAnsi="Times New Roman" w:cs="Times New Roman"/>
          <w:sz w:val="24"/>
          <w:szCs w:val="24"/>
        </w:rPr>
        <w:t>s</w:t>
      </w:r>
      <w:r w:rsidRPr="00146FA2">
        <w:rPr>
          <w:rFonts w:ascii="Times New Roman" w:hAnsi="Times New Roman" w:cs="Times New Roman"/>
          <w:sz w:val="24"/>
          <w:szCs w:val="24"/>
        </w:rPr>
        <w:t xml:space="preserve"> (N= 8, blue line) and background plant leaves (N= 31, purple line) (d) Chromatic discriminability (Ds) and (e) Achromatic discriminability (DL) of male and female abdominal (S8-S9) colouration in </w:t>
      </w:r>
      <w:r w:rsidR="00B22E57">
        <w:rPr>
          <w:rFonts w:ascii="Times New Roman" w:hAnsi="Times New Roman" w:cs="Times New Roman"/>
          <w:sz w:val="24"/>
          <w:szCs w:val="24"/>
        </w:rPr>
        <w:t xml:space="preserve">the </w:t>
      </w:r>
      <w:r w:rsidRPr="00146FA2">
        <w:rPr>
          <w:rFonts w:ascii="Times New Roman" w:hAnsi="Times New Roman" w:cs="Times New Roman"/>
          <w:sz w:val="24"/>
          <w:szCs w:val="24"/>
        </w:rPr>
        <w:t xml:space="preserve">trichromatic damselfly visual system. </w:t>
      </w:r>
    </w:p>
    <w:p w14:paraId="548564AB" w14:textId="465DAD9A" w:rsidR="00146FA2" w:rsidRPr="00146FA2" w:rsidRDefault="00146FA2" w:rsidP="00146FA2">
      <w:pPr>
        <w:spacing w:line="480" w:lineRule="auto"/>
        <w:jc w:val="both"/>
        <w:rPr>
          <w:rFonts w:ascii="Times New Roman" w:hAnsi="Times New Roman" w:cs="Times New Roman"/>
          <w:sz w:val="24"/>
          <w:szCs w:val="24"/>
        </w:rPr>
      </w:pPr>
      <w:r w:rsidRPr="00146FA2">
        <w:rPr>
          <w:rFonts w:ascii="Times New Roman" w:hAnsi="Times New Roman" w:cs="Times New Roman"/>
          <w:sz w:val="24"/>
          <w:szCs w:val="24"/>
        </w:rPr>
        <w:t>Figure</w:t>
      </w:r>
      <w:r>
        <w:rPr>
          <w:rFonts w:ascii="Times New Roman" w:hAnsi="Times New Roman" w:cs="Times New Roman"/>
          <w:sz w:val="24"/>
          <w:szCs w:val="24"/>
        </w:rPr>
        <w:t xml:space="preserve"> 2: </w:t>
      </w:r>
      <w:r w:rsidRPr="00146FA2">
        <w:rPr>
          <w:rFonts w:ascii="Times New Roman" w:hAnsi="Times New Roman" w:cs="Times New Roman"/>
          <w:sz w:val="24"/>
          <w:szCs w:val="24"/>
        </w:rPr>
        <w:t xml:space="preserve"> </w:t>
      </w:r>
      <w:r w:rsidR="00F404F9">
        <w:rPr>
          <w:rFonts w:ascii="Times New Roman" w:hAnsi="Times New Roman" w:cs="Times New Roman"/>
          <w:sz w:val="24"/>
          <w:szCs w:val="24"/>
        </w:rPr>
        <w:t xml:space="preserve">(a) Number of tandems formed by the control and the manipulated males (b) Number of wheels formed by the control and the manipulated males (c) Duration in tandem formation </w:t>
      </w:r>
      <w:del w:id="161" w:author="Ken Cheng" w:date="2018-04-14T16:00:00Z">
        <w:r w:rsidR="00F404F9" w:rsidDel="007327B6">
          <w:rPr>
            <w:rFonts w:ascii="Times New Roman" w:hAnsi="Times New Roman" w:cs="Times New Roman"/>
            <w:sz w:val="24"/>
            <w:szCs w:val="24"/>
          </w:rPr>
          <w:delText xml:space="preserve">between </w:delText>
        </w:r>
      </w:del>
      <w:ins w:id="162" w:author="Ken Cheng" w:date="2018-04-14T16:00:00Z">
        <w:r w:rsidR="007327B6">
          <w:rPr>
            <w:rFonts w:ascii="Times New Roman" w:hAnsi="Times New Roman" w:cs="Times New Roman"/>
            <w:sz w:val="24"/>
            <w:szCs w:val="24"/>
          </w:rPr>
          <w:t>in</w:t>
        </w:r>
        <w:r w:rsidR="007327B6">
          <w:rPr>
            <w:rFonts w:ascii="Times New Roman" w:hAnsi="Times New Roman" w:cs="Times New Roman"/>
            <w:sz w:val="24"/>
            <w:szCs w:val="24"/>
          </w:rPr>
          <w:t xml:space="preserve"> </w:t>
        </w:r>
      </w:ins>
      <w:r w:rsidR="00F404F9">
        <w:rPr>
          <w:rFonts w:ascii="Times New Roman" w:hAnsi="Times New Roman" w:cs="Times New Roman"/>
          <w:sz w:val="24"/>
          <w:szCs w:val="24"/>
        </w:rPr>
        <w:t xml:space="preserve">the control males and the manipulated males (d) Time required to form wheel from the tandem </w:t>
      </w:r>
      <w:del w:id="163" w:author="Ken Cheng" w:date="2018-04-14T16:00:00Z">
        <w:r w:rsidR="00F404F9" w:rsidDel="007327B6">
          <w:rPr>
            <w:rFonts w:ascii="Times New Roman" w:hAnsi="Times New Roman" w:cs="Times New Roman"/>
            <w:sz w:val="24"/>
            <w:szCs w:val="24"/>
          </w:rPr>
          <w:delText xml:space="preserve">between </w:delText>
        </w:r>
      </w:del>
      <w:ins w:id="164" w:author="Ken Cheng" w:date="2018-04-14T16:00:00Z">
        <w:r w:rsidR="007327B6">
          <w:rPr>
            <w:rFonts w:ascii="Times New Roman" w:hAnsi="Times New Roman" w:cs="Times New Roman"/>
            <w:sz w:val="24"/>
            <w:szCs w:val="24"/>
          </w:rPr>
          <w:t>in</w:t>
        </w:r>
        <w:r w:rsidR="007327B6">
          <w:rPr>
            <w:rFonts w:ascii="Times New Roman" w:hAnsi="Times New Roman" w:cs="Times New Roman"/>
            <w:sz w:val="24"/>
            <w:szCs w:val="24"/>
          </w:rPr>
          <w:t xml:space="preserve"> </w:t>
        </w:r>
      </w:ins>
      <w:r w:rsidR="00F404F9">
        <w:rPr>
          <w:rFonts w:ascii="Times New Roman" w:hAnsi="Times New Roman" w:cs="Times New Roman"/>
          <w:sz w:val="24"/>
          <w:szCs w:val="24"/>
        </w:rPr>
        <w:t xml:space="preserve">the control males and the manipulated males (e) Duration in wheel formation </w:t>
      </w:r>
      <w:del w:id="165" w:author="Ken Cheng" w:date="2018-04-14T16:01:00Z">
        <w:r w:rsidR="00F404F9" w:rsidDel="007327B6">
          <w:rPr>
            <w:rFonts w:ascii="Times New Roman" w:hAnsi="Times New Roman" w:cs="Times New Roman"/>
            <w:sz w:val="24"/>
            <w:szCs w:val="24"/>
          </w:rPr>
          <w:delText xml:space="preserve">between </w:delText>
        </w:r>
      </w:del>
      <w:ins w:id="166" w:author="Ken Cheng" w:date="2018-04-14T16:01:00Z">
        <w:r w:rsidR="007327B6">
          <w:rPr>
            <w:rFonts w:ascii="Times New Roman" w:hAnsi="Times New Roman" w:cs="Times New Roman"/>
            <w:sz w:val="24"/>
            <w:szCs w:val="24"/>
          </w:rPr>
          <w:t>in</w:t>
        </w:r>
        <w:bookmarkStart w:id="167" w:name="_GoBack"/>
        <w:bookmarkEnd w:id="167"/>
        <w:r w:rsidR="007327B6">
          <w:rPr>
            <w:rFonts w:ascii="Times New Roman" w:hAnsi="Times New Roman" w:cs="Times New Roman"/>
            <w:sz w:val="24"/>
            <w:szCs w:val="24"/>
          </w:rPr>
          <w:t xml:space="preserve"> </w:t>
        </w:r>
      </w:ins>
      <w:r w:rsidR="00F404F9">
        <w:rPr>
          <w:rFonts w:ascii="Times New Roman" w:hAnsi="Times New Roman" w:cs="Times New Roman"/>
          <w:sz w:val="24"/>
          <w:szCs w:val="24"/>
        </w:rPr>
        <w:t>the control males and the manipulated males. (ns= not significant).</w:t>
      </w:r>
    </w:p>
    <w:p w14:paraId="1C73D1B6" w14:textId="77777777" w:rsidR="00146FA2" w:rsidRPr="00146FA2" w:rsidRDefault="00146FA2" w:rsidP="00146FA2">
      <w:pPr>
        <w:spacing w:line="480" w:lineRule="auto"/>
        <w:jc w:val="both"/>
        <w:rPr>
          <w:rFonts w:ascii="Times New Roman" w:hAnsi="Times New Roman" w:cs="Times New Roman"/>
          <w:sz w:val="24"/>
          <w:szCs w:val="24"/>
        </w:rPr>
      </w:pPr>
      <w:r>
        <w:rPr>
          <w:rFonts w:ascii="Times New Roman" w:hAnsi="Times New Roman" w:cs="Times New Roman"/>
          <w:sz w:val="24"/>
          <w:szCs w:val="24"/>
        </w:rPr>
        <w:t>Figure 3</w:t>
      </w:r>
      <w:r w:rsidRPr="00146FA2">
        <w:rPr>
          <w:rFonts w:ascii="Times New Roman" w:hAnsi="Times New Roman" w:cs="Times New Roman"/>
          <w:sz w:val="24"/>
          <w:szCs w:val="24"/>
        </w:rPr>
        <w:t xml:space="preserve">: </w:t>
      </w:r>
    </w:p>
    <w:p w14:paraId="2240E193" w14:textId="77777777" w:rsidR="005307B3" w:rsidRDefault="00146FA2" w:rsidP="00146FA2">
      <w:pPr>
        <w:spacing w:line="480" w:lineRule="auto"/>
        <w:jc w:val="both"/>
        <w:rPr>
          <w:rFonts w:ascii="Times New Roman" w:hAnsi="Times New Roman" w:cs="Times New Roman"/>
          <w:sz w:val="24"/>
          <w:szCs w:val="24"/>
        </w:rPr>
      </w:pPr>
      <w:r w:rsidRPr="00146FA2">
        <w:rPr>
          <w:rFonts w:ascii="Times New Roman" w:hAnsi="Times New Roman" w:cs="Times New Roman"/>
          <w:sz w:val="24"/>
          <w:szCs w:val="24"/>
        </w:rPr>
        <w:t>(a) The number of control female</w:t>
      </w:r>
      <w:r w:rsidR="00B22E57">
        <w:rPr>
          <w:rFonts w:ascii="Times New Roman" w:hAnsi="Times New Roman" w:cs="Times New Roman"/>
          <w:sz w:val="24"/>
          <w:szCs w:val="24"/>
        </w:rPr>
        <w:t>s</w:t>
      </w:r>
      <w:r w:rsidRPr="00146FA2">
        <w:rPr>
          <w:rFonts w:ascii="Times New Roman" w:hAnsi="Times New Roman" w:cs="Times New Roman"/>
          <w:sz w:val="24"/>
          <w:szCs w:val="24"/>
        </w:rPr>
        <w:t xml:space="preserve"> and </w:t>
      </w:r>
      <w:r w:rsidR="00505FB1" w:rsidRPr="00146FA2">
        <w:rPr>
          <w:rFonts w:ascii="Times New Roman" w:hAnsi="Times New Roman" w:cs="Times New Roman"/>
          <w:sz w:val="24"/>
          <w:szCs w:val="24"/>
        </w:rPr>
        <w:t>S8 and S9</w:t>
      </w:r>
      <w:r w:rsidR="00505FB1">
        <w:rPr>
          <w:rFonts w:ascii="Times New Roman" w:hAnsi="Times New Roman" w:cs="Times New Roman"/>
          <w:sz w:val="24"/>
          <w:szCs w:val="24"/>
        </w:rPr>
        <w:t xml:space="preserve"> </w:t>
      </w:r>
      <w:r w:rsidRPr="00146FA2">
        <w:rPr>
          <w:rFonts w:ascii="Times New Roman" w:hAnsi="Times New Roman" w:cs="Times New Roman"/>
          <w:sz w:val="24"/>
          <w:szCs w:val="24"/>
        </w:rPr>
        <w:t>manipulated female</w:t>
      </w:r>
      <w:r w:rsidR="00B22E57">
        <w:rPr>
          <w:rFonts w:ascii="Times New Roman" w:hAnsi="Times New Roman" w:cs="Times New Roman"/>
          <w:sz w:val="24"/>
          <w:szCs w:val="24"/>
        </w:rPr>
        <w:t>s</w:t>
      </w:r>
      <w:r w:rsidRPr="00146FA2">
        <w:rPr>
          <w:rFonts w:ascii="Times New Roman" w:hAnsi="Times New Roman" w:cs="Times New Roman"/>
          <w:sz w:val="24"/>
          <w:szCs w:val="24"/>
        </w:rPr>
        <w:t xml:space="preserve"> (blue bands on segments S8 and S9) and (b) </w:t>
      </w:r>
      <w:r w:rsidR="00B22E57">
        <w:rPr>
          <w:rFonts w:ascii="Times New Roman" w:hAnsi="Times New Roman" w:cs="Times New Roman"/>
          <w:sz w:val="24"/>
          <w:szCs w:val="24"/>
        </w:rPr>
        <w:t xml:space="preserve">the number of </w:t>
      </w:r>
      <w:r w:rsidRPr="00146FA2">
        <w:rPr>
          <w:rFonts w:ascii="Times New Roman" w:hAnsi="Times New Roman" w:cs="Times New Roman"/>
          <w:sz w:val="24"/>
          <w:szCs w:val="24"/>
        </w:rPr>
        <w:t>control female</w:t>
      </w:r>
      <w:r w:rsidR="00B22E57">
        <w:rPr>
          <w:rFonts w:ascii="Times New Roman" w:hAnsi="Times New Roman" w:cs="Times New Roman"/>
          <w:sz w:val="24"/>
          <w:szCs w:val="24"/>
        </w:rPr>
        <w:t>s</w:t>
      </w:r>
      <w:r w:rsidRPr="00146FA2">
        <w:rPr>
          <w:rFonts w:ascii="Times New Roman" w:hAnsi="Times New Roman" w:cs="Times New Roman"/>
          <w:sz w:val="24"/>
          <w:szCs w:val="24"/>
        </w:rPr>
        <w:t xml:space="preserve"> and </w:t>
      </w:r>
      <w:r w:rsidR="00505FB1">
        <w:rPr>
          <w:rFonts w:ascii="Times New Roman" w:hAnsi="Times New Roman" w:cs="Times New Roman"/>
          <w:sz w:val="24"/>
          <w:szCs w:val="24"/>
        </w:rPr>
        <w:t xml:space="preserve">S4 </w:t>
      </w:r>
      <w:r w:rsidRPr="00146FA2">
        <w:rPr>
          <w:rFonts w:ascii="Times New Roman" w:hAnsi="Times New Roman" w:cs="Times New Roman"/>
          <w:sz w:val="24"/>
          <w:szCs w:val="24"/>
        </w:rPr>
        <w:t>manipulated female</w:t>
      </w:r>
      <w:r w:rsidR="00B22E57">
        <w:rPr>
          <w:rFonts w:ascii="Times New Roman" w:hAnsi="Times New Roman" w:cs="Times New Roman"/>
          <w:sz w:val="24"/>
          <w:szCs w:val="24"/>
        </w:rPr>
        <w:t>s</w:t>
      </w:r>
      <w:r w:rsidRPr="00146FA2">
        <w:rPr>
          <w:rFonts w:ascii="Times New Roman" w:hAnsi="Times New Roman" w:cs="Times New Roman"/>
          <w:sz w:val="24"/>
          <w:szCs w:val="24"/>
        </w:rPr>
        <w:t xml:space="preserve"> (blue bands on segment S4) recorded in mating pairs during the mate choice experiment (n = 40, * p&lt;0.05).</w:t>
      </w:r>
      <w:r>
        <w:rPr>
          <w:rFonts w:ascii="Times New Roman" w:hAnsi="Times New Roman" w:cs="Times New Roman"/>
          <w:sz w:val="24"/>
          <w:szCs w:val="24"/>
        </w:rPr>
        <w:t xml:space="preserve"> </w:t>
      </w:r>
    </w:p>
    <w:p w14:paraId="2E1A8F8F" w14:textId="77777777" w:rsidR="005452A8" w:rsidRDefault="005452A8" w:rsidP="006241B0">
      <w:pPr>
        <w:spacing w:line="480" w:lineRule="auto"/>
        <w:jc w:val="both"/>
        <w:rPr>
          <w:rFonts w:ascii="Times New Roman" w:hAnsi="Times New Roman" w:cs="Times New Roman"/>
          <w:sz w:val="24"/>
          <w:szCs w:val="24"/>
        </w:rPr>
      </w:pPr>
    </w:p>
    <w:p w14:paraId="4C021B8B" w14:textId="77777777" w:rsidR="00146FA2" w:rsidRPr="00146FA2" w:rsidRDefault="00146FA2" w:rsidP="00146FA2">
      <w:pPr>
        <w:spacing w:line="480" w:lineRule="auto"/>
        <w:jc w:val="both"/>
        <w:rPr>
          <w:rFonts w:ascii="Times New Roman" w:hAnsi="Times New Roman" w:cs="Times New Roman"/>
          <w:sz w:val="24"/>
          <w:szCs w:val="24"/>
        </w:rPr>
      </w:pPr>
      <w:r w:rsidRPr="00146FA2">
        <w:rPr>
          <w:rFonts w:ascii="Times New Roman" w:hAnsi="Times New Roman" w:cs="Times New Roman"/>
          <w:sz w:val="24"/>
          <w:szCs w:val="24"/>
        </w:rPr>
        <w:lastRenderedPageBreak/>
        <w:t xml:space="preserve">Figure 1: </w:t>
      </w:r>
    </w:p>
    <w:p w14:paraId="07E77EFD" w14:textId="77777777" w:rsidR="005452A8" w:rsidRDefault="005452A8" w:rsidP="006241B0">
      <w:pPr>
        <w:spacing w:line="480" w:lineRule="auto"/>
        <w:jc w:val="both"/>
        <w:rPr>
          <w:rFonts w:ascii="Times New Roman" w:hAnsi="Times New Roman" w:cs="Times New Roman"/>
          <w:sz w:val="24"/>
          <w:szCs w:val="24"/>
        </w:rPr>
      </w:pPr>
    </w:p>
    <w:p w14:paraId="56FF5B11" w14:textId="77777777" w:rsidR="005452A8" w:rsidRDefault="00146FA2" w:rsidP="00146FA2">
      <w:pPr>
        <w:spacing w:line="480" w:lineRule="auto"/>
        <w:jc w:val="center"/>
        <w:rPr>
          <w:rFonts w:ascii="Times New Roman" w:hAnsi="Times New Roman" w:cs="Times New Roman"/>
          <w:sz w:val="24"/>
          <w:szCs w:val="24"/>
        </w:rPr>
      </w:pPr>
      <w:r w:rsidRPr="00146FA2">
        <w:rPr>
          <w:rFonts w:ascii="Times New Roman" w:hAnsi="Times New Roman" w:cs="Times New Roman"/>
          <w:noProof/>
          <w:sz w:val="24"/>
          <w:szCs w:val="24"/>
        </w:rPr>
        <w:drawing>
          <wp:inline distT="0" distB="0" distL="0" distR="0" wp14:anchorId="65C74102" wp14:editId="2815DDCB">
            <wp:extent cx="5081954" cy="6579038"/>
            <wp:effectExtent l="0" t="0" r="4445" b="0"/>
            <wp:docPr id="1" name="Picture 1" descr="F:\Blue function\Biology letters\Fig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lue function\Biology letters\Figure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6174" cy="6597447"/>
                    </a:xfrm>
                    <a:prstGeom prst="rect">
                      <a:avLst/>
                    </a:prstGeom>
                    <a:noFill/>
                    <a:ln>
                      <a:noFill/>
                    </a:ln>
                  </pic:spPr>
                </pic:pic>
              </a:graphicData>
            </a:graphic>
          </wp:inline>
        </w:drawing>
      </w:r>
    </w:p>
    <w:p w14:paraId="1D558CFF" w14:textId="77777777" w:rsidR="00146FA2" w:rsidRDefault="00146FA2" w:rsidP="005452A8">
      <w:pPr>
        <w:spacing w:line="480" w:lineRule="auto"/>
        <w:jc w:val="both"/>
        <w:rPr>
          <w:rFonts w:ascii="Times New Roman" w:hAnsi="Times New Roman" w:cs="Times New Roman"/>
          <w:sz w:val="24"/>
          <w:szCs w:val="24"/>
        </w:rPr>
      </w:pPr>
    </w:p>
    <w:p w14:paraId="760EC2BD" w14:textId="77777777" w:rsidR="00146FA2" w:rsidRDefault="00146FA2" w:rsidP="005452A8">
      <w:pPr>
        <w:spacing w:line="480" w:lineRule="auto"/>
        <w:jc w:val="both"/>
        <w:rPr>
          <w:rFonts w:ascii="Times New Roman" w:hAnsi="Times New Roman" w:cs="Times New Roman"/>
          <w:sz w:val="24"/>
          <w:szCs w:val="24"/>
        </w:rPr>
      </w:pPr>
    </w:p>
    <w:p w14:paraId="2F51BE07" w14:textId="77777777" w:rsidR="00146FA2" w:rsidRDefault="00146FA2" w:rsidP="005452A8">
      <w:pPr>
        <w:spacing w:line="480" w:lineRule="auto"/>
        <w:jc w:val="both"/>
        <w:rPr>
          <w:rFonts w:ascii="Times New Roman" w:hAnsi="Times New Roman" w:cs="Times New Roman"/>
          <w:sz w:val="24"/>
          <w:szCs w:val="24"/>
        </w:rPr>
      </w:pPr>
    </w:p>
    <w:p w14:paraId="6DF3E5A3" w14:textId="77777777" w:rsidR="00146FA2" w:rsidRDefault="00146FA2" w:rsidP="005452A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2: </w:t>
      </w:r>
    </w:p>
    <w:p w14:paraId="40BD88EA" w14:textId="77777777" w:rsidR="00146FA2" w:rsidRDefault="00146FA2" w:rsidP="005452A8">
      <w:pPr>
        <w:spacing w:line="480" w:lineRule="auto"/>
        <w:jc w:val="both"/>
        <w:rPr>
          <w:rFonts w:ascii="Times New Roman" w:hAnsi="Times New Roman" w:cs="Times New Roman"/>
          <w:sz w:val="24"/>
          <w:szCs w:val="24"/>
        </w:rPr>
      </w:pPr>
      <w:r w:rsidRPr="00146FA2">
        <w:rPr>
          <w:rFonts w:ascii="Times New Roman" w:hAnsi="Times New Roman" w:cs="Times New Roman"/>
          <w:noProof/>
          <w:sz w:val="24"/>
          <w:szCs w:val="24"/>
        </w:rPr>
        <w:drawing>
          <wp:inline distT="0" distB="0" distL="0" distR="0" wp14:anchorId="69EA7615" wp14:editId="62C0EC74">
            <wp:extent cx="5943600" cy="3543161"/>
            <wp:effectExtent l="0" t="0" r="0" b="0"/>
            <wp:docPr id="2" name="Picture 2" descr="F:\Blue function\Biology letters\Figure 2.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lue function\Biology letters\Figure 2.1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43161"/>
                    </a:xfrm>
                    <a:prstGeom prst="rect">
                      <a:avLst/>
                    </a:prstGeom>
                    <a:noFill/>
                    <a:ln>
                      <a:noFill/>
                    </a:ln>
                  </pic:spPr>
                </pic:pic>
              </a:graphicData>
            </a:graphic>
          </wp:inline>
        </w:drawing>
      </w:r>
    </w:p>
    <w:p w14:paraId="423A45A9" w14:textId="77777777" w:rsidR="00146FA2" w:rsidRDefault="00146FA2" w:rsidP="005452A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3: </w:t>
      </w:r>
    </w:p>
    <w:p w14:paraId="508F3744" w14:textId="77777777" w:rsidR="00146FA2" w:rsidRDefault="00146FA2" w:rsidP="005452A8">
      <w:pPr>
        <w:spacing w:line="480" w:lineRule="auto"/>
        <w:jc w:val="both"/>
        <w:rPr>
          <w:rFonts w:ascii="Times New Roman" w:hAnsi="Times New Roman" w:cs="Times New Roman"/>
          <w:sz w:val="24"/>
          <w:szCs w:val="24"/>
        </w:rPr>
      </w:pPr>
      <w:r w:rsidRPr="00146FA2">
        <w:rPr>
          <w:rFonts w:ascii="Times New Roman" w:hAnsi="Times New Roman" w:cs="Times New Roman"/>
          <w:noProof/>
          <w:sz w:val="24"/>
          <w:szCs w:val="24"/>
        </w:rPr>
        <w:lastRenderedPageBreak/>
        <w:drawing>
          <wp:inline distT="0" distB="0" distL="0" distR="0" wp14:anchorId="1E3BFC67" wp14:editId="7E4EC239">
            <wp:extent cx="5986451" cy="2848708"/>
            <wp:effectExtent l="0" t="0" r="0" b="8890"/>
            <wp:docPr id="3" name="Picture 3" descr="F:\Blue function\Biology letters\Figur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lue function\Biology letters\Figure 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99122" cy="2854737"/>
                    </a:xfrm>
                    <a:prstGeom prst="rect">
                      <a:avLst/>
                    </a:prstGeom>
                    <a:noFill/>
                    <a:ln>
                      <a:noFill/>
                    </a:ln>
                  </pic:spPr>
                </pic:pic>
              </a:graphicData>
            </a:graphic>
          </wp:inline>
        </w:drawing>
      </w:r>
    </w:p>
    <w:p w14:paraId="21480180" w14:textId="77777777" w:rsidR="00146FA2" w:rsidRDefault="00146FA2" w:rsidP="005452A8">
      <w:pPr>
        <w:spacing w:line="480" w:lineRule="auto"/>
        <w:jc w:val="both"/>
        <w:rPr>
          <w:rFonts w:ascii="Times New Roman" w:hAnsi="Times New Roman" w:cs="Times New Roman"/>
          <w:sz w:val="24"/>
          <w:szCs w:val="24"/>
        </w:rPr>
      </w:pPr>
    </w:p>
    <w:p w14:paraId="626E3E26" w14:textId="77777777" w:rsidR="00095B7B" w:rsidRPr="00095B7B" w:rsidRDefault="00095B7B" w:rsidP="00095B7B">
      <w:pPr>
        <w:pStyle w:val="Bibliography"/>
        <w:rPr>
          <w:rFonts w:ascii="Times New Roman" w:hAnsi="Times New Roman" w:cs="Times New Roman"/>
          <w:b/>
          <w:sz w:val="24"/>
          <w:szCs w:val="24"/>
        </w:rPr>
      </w:pPr>
      <w:r w:rsidRPr="00095B7B">
        <w:rPr>
          <w:rFonts w:ascii="Times New Roman" w:hAnsi="Times New Roman" w:cs="Times New Roman"/>
          <w:b/>
          <w:sz w:val="24"/>
          <w:szCs w:val="24"/>
        </w:rPr>
        <w:t>References:</w:t>
      </w:r>
    </w:p>
    <w:p w14:paraId="3A532FEA" w14:textId="77777777" w:rsidR="00095B7B" w:rsidRPr="00095B7B" w:rsidRDefault="00095B7B" w:rsidP="00095B7B"/>
    <w:p w14:paraId="2462045E" w14:textId="77777777" w:rsidR="002F1250" w:rsidRPr="002F1250" w:rsidRDefault="00095B7B" w:rsidP="002F1250">
      <w:pPr>
        <w:pStyle w:val="Bibliography"/>
        <w:rPr>
          <w:rFonts w:ascii="Times New Roman" w:hAnsi="Times New Roman" w:cs="Times New Roman"/>
          <w:sz w:val="24"/>
        </w:rPr>
      </w:pPr>
      <w:r>
        <w:fldChar w:fldCharType="begin"/>
      </w:r>
      <w:r w:rsidR="003B50F6">
        <w:instrText xml:space="preserve"> ADDIN ZOTERO_BIBL {"custom":[]} CSL_BIBLIOGRAPHY </w:instrText>
      </w:r>
      <w:r>
        <w:fldChar w:fldCharType="separate"/>
      </w:r>
      <w:r w:rsidR="002F1250" w:rsidRPr="002F1250">
        <w:rPr>
          <w:rFonts w:ascii="Times New Roman" w:hAnsi="Times New Roman" w:cs="Times New Roman"/>
          <w:sz w:val="24"/>
        </w:rPr>
        <w:t xml:space="preserve">Beatty, C. D., Andrés, J. A., &amp; Sherratt, T. N. (2015). Conspicuous Coloration in Males of the Damselfly </w:t>
      </w:r>
      <w:r w:rsidR="002F1250" w:rsidRPr="00212A19">
        <w:rPr>
          <w:rFonts w:ascii="Times New Roman" w:hAnsi="Times New Roman" w:cs="Times New Roman"/>
          <w:i/>
          <w:sz w:val="24"/>
        </w:rPr>
        <w:t xml:space="preserve">Nehalennia irene </w:t>
      </w:r>
      <w:r w:rsidR="002F1250" w:rsidRPr="002F1250">
        <w:rPr>
          <w:rFonts w:ascii="Times New Roman" w:hAnsi="Times New Roman" w:cs="Times New Roman"/>
          <w:sz w:val="24"/>
        </w:rPr>
        <w:t xml:space="preserve">(Zygoptera: Coenagrionidae): Do Males Signal Their Unprofitability to Other Males? </w:t>
      </w:r>
      <w:r w:rsidR="002F1250" w:rsidRPr="002F1250">
        <w:rPr>
          <w:rFonts w:ascii="Times New Roman" w:hAnsi="Times New Roman" w:cs="Times New Roman"/>
          <w:i/>
          <w:iCs/>
          <w:sz w:val="24"/>
        </w:rPr>
        <w:t>PLOS ONE</w:t>
      </w:r>
      <w:r w:rsidR="002F1250" w:rsidRPr="002F1250">
        <w:rPr>
          <w:rFonts w:ascii="Times New Roman" w:hAnsi="Times New Roman" w:cs="Times New Roman"/>
          <w:sz w:val="24"/>
        </w:rPr>
        <w:t xml:space="preserve">, </w:t>
      </w:r>
      <w:r w:rsidR="002F1250" w:rsidRPr="002F1250">
        <w:rPr>
          <w:rFonts w:ascii="Times New Roman" w:hAnsi="Times New Roman" w:cs="Times New Roman"/>
          <w:i/>
          <w:iCs/>
          <w:sz w:val="24"/>
        </w:rPr>
        <w:t>10</w:t>
      </w:r>
      <w:r w:rsidR="002F1250" w:rsidRPr="002F1250">
        <w:rPr>
          <w:rFonts w:ascii="Times New Roman" w:hAnsi="Times New Roman" w:cs="Times New Roman"/>
          <w:sz w:val="24"/>
        </w:rPr>
        <w:t>(11), e0142684. https://doi.org/10.1371/journal.pone.0142684</w:t>
      </w:r>
    </w:p>
    <w:p w14:paraId="5F4E5440"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Bergman, T. J., Ho, L., &amp; Beehner, J. C. (2009). Chest Color and Social Status in Male Geladas (</w:t>
      </w:r>
      <w:r w:rsidRPr="00FB3A9E">
        <w:rPr>
          <w:rFonts w:ascii="Times New Roman" w:hAnsi="Times New Roman" w:cs="Times New Roman"/>
          <w:i/>
          <w:sz w:val="24"/>
        </w:rPr>
        <w:t>Theropithecus gelada</w:t>
      </w:r>
      <w:r w:rsidRPr="002F1250">
        <w:rPr>
          <w:rFonts w:ascii="Times New Roman" w:hAnsi="Times New Roman" w:cs="Times New Roman"/>
          <w:sz w:val="24"/>
        </w:rPr>
        <w:t xml:space="preserve">). </w:t>
      </w:r>
      <w:r w:rsidRPr="002F1250">
        <w:rPr>
          <w:rFonts w:ascii="Times New Roman" w:hAnsi="Times New Roman" w:cs="Times New Roman"/>
          <w:i/>
          <w:iCs/>
          <w:sz w:val="24"/>
        </w:rPr>
        <w:t>International Journal of Primatology</w:t>
      </w:r>
      <w:r w:rsidRPr="002F1250">
        <w:rPr>
          <w:rFonts w:ascii="Times New Roman" w:hAnsi="Times New Roman" w:cs="Times New Roman"/>
          <w:sz w:val="24"/>
        </w:rPr>
        <w:t xml:space="preserve">, </w:t>
      </w:r>
      <w:r w:rsidRPr="002F1250">
        <w:rPr>
          <w:rFonts w:ascii="Times New Roman" w:hAnsi="Times New Roman" w:cs="Times New Roman"/>
          <w:i/>
          <w:iCs/>
          <w:sz w:val="24"/>
        </w:rPr>
        <w:t>30</w:t>
      </w:r>
      <w:r w:rsidRPr="002F1250">
        <w:rPr>
          <w:rFonts w:ascii="Times New Roman" w:hAnsi="Times New Roman" w:cs="Times New Roman"/>
          <w:sz w:val="24"/>
        </w:rPr>
        <w:t>(6), 791–806. https://doi.org/10.1007/s10764-009-9374-x</w:t>
      </w:r>
    </w:p>
    <w:p w14:paraId="5B030DBD"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Contreras-Garduño, J., Buzatto, B. A., Serrano-Meneses, M. A., Nájera-Cordero, K., &amp; Córdoba-Aguilar, A. (2008). The size of the red wing spot of the American rubyspot as a heightened condition-dependent ornament. </w:t>
      </w:r>
      <w:r w:rsidRPr="002F1250">
        <w:rPr>
          <w:rFonts w:ascii="Times New Roman" w:hAnsi="Times New Roman" w:cs="Times New Roman"/>
          <w:i/>
          <w:iCs/>
          <w:sz w:val="24"/>
        </w:rPr>
        <w:t>Behavioral Ecology</w:t>
      </w:r>
      <w:r w:rsidRPr="002F1250">
        <w:rPr>
          <w:rFonts w:ascii="Times New Roman" w:hAnsi="Times New Roman" w:cs="Times New Roman"/>
          <w:sz w:val="24"/>
        </w:rPr>
        <w:t xml:space="preserve">, </w:t>
      </w:r>
      <w:r w:rsidRPr="002F1250">
        <w:rPr>
          <w:rFonts w:ascii="Times New Roman" w:hAnsi="Times New Roman" w:cs="Times New Roman"/>
          <w:i/>
          <w:iCs/>
          <w:sz w:val="24"/>
        </w:rPr>
        <w:t>19</w:t>
      </w:r>
      <w:r w:rsidRPr="002F1250">
        <w:rPr>
          <w:rFonts w:ascii="Times New Roman" w:hAnsi="Times New Roman" w:cs="Times New Roman"/>
          <w:sz w:val="24"/>
        </w:rPr>
        <w:t>(4), 724–732. https://doi.org/10.1093/beheco/arn026</w:t>
      </w:r>
    </w:p>
    <w:p w14:paraId="1F32FA7B"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lastRenderedPageBreak/>
        <w:t xml:space="preserve">Corbet, P. S. (1999). </w:t>
      </w:r>
      <w:r w:rsidRPr="002F1250">
        <w:rPr>
          <w:rFonts w:ascii="Times New Roman" w:hAnsi="Times New Roman" w:cs="Times New Roman"/>
          <w:i/>
          <w:iCs/>
          <w:sz w:val="24"/>
        </w:rPr>
        <w:t>Dragonflies: Behaviour and Ecology of Odonata</w:t>
      </w:r>
      <w:r w:rsidRPr="002F1250">
        <w:rPr>
          <w:rFonts w:ascii="Times New Roman" w:hAnsi="Times New Roman" w:cs="Times New Roman"/>
          <w:sz w:val="24"/>
        </w:rPr>
        <w:t>. New York: Cornell University Press.</w:t>
      </w:r>
    </w:p>
    <w:p w14:paraId="01C00CF7"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Córdoba-Aguilar, A. (2002). Wing pigmentation in territorial male damselflies, </w:t>
      </w:r>
      <w:r w:rsidRPr="00C579FC">
        <w:rPr>
          <w:rFonts w:ascii="Times New Roman" w:hAnsi="Times New Roman" w:cs="Times New Roman"/>
          <w:i/>
          <w:sz w:val="24"/>
        </w:rPr>
        <w:t>Calopteryx haemorrhoidalis</w:t>
      </w:r>
      <w:r w:rsidRPr="002F1250">
        <w:rPr>
          <w:rFonts w:ascii="Times New Roman" w:hAnsi="Times New Roman" w:cs="Times New Roman"/>
          <w:sz w:val="24"/>
        </w:rPr>
        <w:t xml:space="preserve">: a possible relation to sexual selection. </w:t>
      </w:r>
      <w:r w:rsidRPr="002F1250">
        <w:rPr>
          <w:rFonts w:ascii="Times New Roman" w:hAnsi="Times New Roman" w:cs="Times New Roman"/>
          <w:i/>
          <w:iCs/>
          <w:sz w:val="24"/>
        </w:rPr>
        <w:t>Animal Behaviour</w:t>
      </w:r>
      <w:r w:rsidRPr="002F1250">
        <w:rPr>
          <w:rFonts w:ascii="Times New Roman" w:hAnsi="Times New Roman" w:cs="Times New Roman"/>
          <w:sz w:val="24"/>
        </w:rPr>
        <w:t xml:space="preserve">, </w:t>
      </w:r>
      <w:r w:rsidRPr="002F1250">
        <w:rPr>
          <w:rFonts w:ascii="Times New Roman" w:hAnsi="Times New Roman" w:cs="Times New Roman"/>
          <w:i/>
          <w:iCs/>
          <w:sz w:val="24"/>
        </w:rPr>
        <w:t>63</w:t>
      </w:r>
      <w:r w:rsidRPr="002F1250">
        <w:rPr>
          <w:rFonts w:ascii="Times New Roman" w:hAnsi="Times New Roman" w:cs="Times New Roman"/>
          <w:sz w:val="24"/>
        </w:rPr>
        <w:t>(4), 759–766. https://doi.org/10.1006/anbe.2001.1974</w:t>
      </w:r>
    </w:p>
    <w:p w14:paraId="3FBE0FC3"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Cott, H. B. (1940). </w:t>
      </w:r>
      <w:r w:rsidRPr="002F1250">
        <w:rPr>
          <w:rFonts w:ascii="Times New Roman" w:hAnsi="Times New Roman" w:cs="Times New Roman"/>
          <w:i/>
          <w:iCs/>
          <w:sz w:val="24"/>
        </w:rPr>
        <w:t>Adaptive coloration in animals</w:t>
      </w:r>
      <w:r w:rsidRPr="002F1250">
        <w:rPr>
          <w:rFonts w:ascii="Times New Roman" w:hAnsi="Times New Roman" w:cs="Times New Roman"/>
          <w:sz w:val="24"/>
        </w:rPr>
        <w:t>. Methuen; London.</w:t>
      </w:r>
    </w:p>
    <w:p w14:paraId="796F6FE0"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Darwin, C. (1888). </w:t>
      </w:r>
      <w:r w:rsidRPr="002F1250">
        <w:rPr>
          <w:rFonts w:ascii="Times New Roman" w:hAnsi="Times New Roman" w:cs="Times New Roman"/>
          <w:i/>
          <w:iCs/>
          <w:sz w:val="24"/>
        </w:rPr>
        <w:t>The descent of man and selection in relation to sex</w:t>
      </w:r>
      <w:r w:rsidRPr="002F1250">
        <w:rPr>
          <w:rFonts w:ascii="Times New Roman" w:hAnsi="Times New Roman" w:cs="Times New Roman"/>
          <w:sz w:val="24"/>
        </w:rPr>
        <w:t xml:space="preserve"> (Vol. 1). Murray.</w:t>
      </w:r>
    </w:p>
    <w:p w14:paraId="4323D285"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Endler, B. E., Krebs, J. R., &amp; Davies, N. (1991). Interactions between predators and prey. </w:t>
      </w:r>
      <w:r w:rsidRPr="002F1250">
        <w:rPr>
          <w:rFonts w:ascii="Times New Roman" w:hAnsi="Times New Roman" w:cs="Times New Roman"/>
          <w:i/>
          <w:iCs/>
          <w:sz w:val="24"/>
        </w:rPr>
        <w:t>Behavioural Ecology: An Evolutionary Approach.</w:t>
      </w:r>
      <w:r w:rsidRPr="002F1250">
        <w:rPr>
          <w:rFonts w:ascii="Times New Roman" w:hAnsi="Times New Roman" w:cs="Times New Roman"/>
          <w:sz w:val="24"/>
        </w:rPr>
        <w:t>, 169–202.</w:t>
      </w:r>
    </w:p>
    <w:p w14:paraId="505012C1"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Fincke, O. M. (1997). Conflict resolution in the Odonata: implications for understanding female mating patterns and female choice. </w:t>
      </w:r>
      <w:r w:rsidRPr="002F1250">
        <w:rPr>
          <w:rFonts w:ascii="Times New Roman" w:hAnsi="Times New Roman" w:cs="Times New Roman"/>
          <w:i/>
          <w:iCs/>
          <w:sz w:val="24"/>
        </w:rPr>
        <w:t>Biological Journal of the Linnean Society</w:t>
      </w:r>
      <w:r w:rsidRPr="002F1250">
        <w:rPr>
          <w:rFonts w:ascii="Times New Roman" w:hAnsi="Times New Roman" w:cs="Times New Roman"/>
          <w:sz w:val="24"/>
        </w:rPr>
        <w:t xml:space="preserve">, </w:t>
      </w:r>
      <w:r w:rsidRPr="002F1250">
        <w:rPr>
          <w:rFonts w:ascii="Times New Roman" w:hAnsi="Times New Roman" w:cs="Times New Roman"/>
          <w:i/>
          <w:iCs/>
          <w:sz w:val="24"/>
        </w:rPr>
        <w:t>60</w:t>
      </w:r>
      <w:r w:rsidRPr="002F1250">
        <w:rPr>
          <w:rFonts w:ascii="Times New Roman" w:hAnsi="Times New Roman" w:cs="Times New Roman"/>
          <w:sz w:val="24"/>
        </w:rPr>
        <w:t>(2), 201–220.</w:t>
      </w:r>
    </w:p>
    <w:p w14:paraId="2AEC592C"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Frati, F., Piersanti, S., Conti, E., Rebora, M., &amp; Salerno, G. (2015). Scent of a dragonfly: sex recognition in a polymorphic coenagrionid. </w:t>
      </w:r>
      <w:r w:rsidRPr="002F1250">
        <w:rPr>
          <w:rFonts w:ascii="Times New Roman" w:hAnsi="Times New Roman" w:cs="Times New Roman"/>
          <w:i/>
          <w:iCs/>
          <w:sz w:val="24"/>
        </w:rPr>
        <w:t>PloS One</w:t>
      </w:r>
      <w:r w:rsidRPr="002F1250">
        <w:rPr>
          <w:rFonts w:ascii="Times New Roman" w:hAnsi="Times New Roman" w:cs="Times New Roman"/>
          <w:sz w:val="24"/>
        </w:rPr>
        <w:t xml:space="preserve">, </w:t>
      </w:r>
      <w:r w:rsidRPr="002F1250">
        <w:rPr>
          <w:rFonts w:ascii="Times New Roman" w:hAnsi="Times New Roman" w:cs="Times New Roman"/>
          <w:i/>
          <w:iCs/>
          <w:sz w:val="24"/>
        </w:rPr>
        <w:t>10</w:t>
      </w:r>
      <w:r w:rsidRPr="002F1250">
        <w:rPr>
          <w:rFonts w:ascii="Times New Roman" w:hAnsi="Times New Roman" w:cs="Times New Roman"/>
          <w:sz w:val="24"/>
        </w:rPr>
        <w:t>(8), e0136697.</w:t>
      </w:r>
    </w:p>
    <w:p w14:paraId="4825A568"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Fukuda, S., &amp; Karino, K. (2014). Male red coloration, female mate preference, and sperm longevity in the cyprinid fish </w:t>
      </w:r>
      <w:r w:rsidRPr="00037BC3">
        <w:rPr>
          <w:rFonts w:ascii="Times New Roman" w:hAnsi="Times New Roman" w:cs="Times New Roman"/>
          <w:i/>
          <w:sz w:val="24"/>
        </w:rPr>
        <w:t>Puntius titteya</w:t>
      </w:r>
      <w:r w:rsidRPr="002F1250">
        <w:rPr>
          <w:rFonts w:ascii="Times New Roman" w:hAnsi="Times New Roman" w:cs="Times New Roman"/>
          <w:sz w:val="24"/>
        </w:rPr>
        <w:t xml:space="preserve">. </w:t>
      </w:r>
      <w:r w:rsidRPr="002F1250">
        <w:rPr>
          <w:rFonts w:ascii="Times New Roman" w:hAnsi="Times New Roman" w:cs="Times New Roman"/>
          <w:i/>
          <w:iCs/>
          <w:sz w:val="24"/>
        </w:rPr>
        <w:t>Environmental Biology of Fishes</w:t>
      </w:r>
      <w:r w:rsidRPr="002F1250">
        <w:rPr>
          <w:rFonts w:ascii="Times New Roman" w:hAnsi="Times New Roman" w:cs="Times New Roman"/>
          <w:sz w:val="24"/>
        </w:rPr>
        <w:t xml:space="preserve">, </w:t>
      </w:r>
      <w:r w:rsidRPr="002F1250">
        <w:rPr>
          <w:rFonts w:ascii="Times New Roman" w:hAnsi="Times New Roman" w:cs="Times New Roman"/>
          <w:i/>
          <w:iCs/>
          <w:sz w:val="24"/>
        </w:rPr>
        <w:t>97</w:t>
      </w:r>
      <w:r w:rsidRPr="002F1250">
        <w:rPr>
          <w:rFonts w:ascii="Times New Roman" w:hAnsi="Times New Roman" w:cs="Times New Roman"/>
          <w:sz w:val="24"/>
        </w:rPr>
        <w:t>(11), 1197–1205.</w:t>
      </w:r>
    </w:p>
    <w:p w14:paraId="67475800"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Gamberale-Stille, G. (2001). Benefit by contrast: an experiment with live aposematic prey. </w:t>
      </w:r>
      <w:r w:rsidRPr="002F1250">
        <w:rPr>
          <w:rFonts w:ascii="Times New Roman" w:hAnsi="Times New Roman" w:cs="Times New Roman"/>
          <w:i/>
          <w:iCs/>
          <w:sz w:val="24"/>
        </w:rPr>
        <w:t>Behavioral Ecology</w:t>
      </w:r>
      <w:r w:rsidRPr="002F1250">
        <w:rPr>
          <w:rFonts w:ascii="Times New Roman" w:hAnsi="Times New Roman" w:cs="Times New Roman"/>
          <w:sz w:val="24"/>
        </w:rPr>
        <w:t xml:space="preserve">, </w:t>
      </w:r>
      <w:r w:rsidRPr="002F1250">
        <w:rPr>
          <w:rFonts w:ascii="Times New Roman" w:hAnsi="Times New Roman" w:cs="Times New Roman"/>
          <w:i/>
          <w:iCs/>
          <w:sz w:val="24"/>
        </w:rPr>
        <w:t>12</w:t>
      </w:r>
      <w:r w:rsidRPr="002F1250">
        <w:rPr>
          <w:rFonts w:ascii="Times New Roman" w:hAnsi="Times New Roman" w:cs="Times New Roman"/>
          <w:sz w:val="24"/>
        </w:rPr>
        <w:t>(6), 768–772.</w:t>
      </w:r>
    </w:p>
    <w:p w14:paraId="3707F44F"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Gering, E. J. (2017). Male‐mimicking females increase male‐male interactions, and decrease male survival and condition in a female‐polymorphic damselfly. </w:t>
      </w:r>
      <w:r w:rsidRPr="002F1250">
        <w:rPr>
          <w:rFonts w:ascii="Times New Roman" w:hAnsi="Times New Roman" w:cs="Times New Roman"/>
          <w:i/>
          <w:iCs/>
          <w:sz w:val="24"/>
        </w:rPr>
        <w:t>Evolution</w:t>
      </w:r>
      <w:r w:rsidRPr="002F1250">
        <w:rPr>
          <w:rFonts w:ascii="Times New Roman" w:hAnsi="Times New Roman" w:cs="Times New Roman"/>
          <w:sz w:val="24"/>
        </w:rPr>
        <w:t xml:space="preserve">, </w:t>
      </w:r>
      <w:r w:rsidRPr="002F1250">
        <w:rPr>
          <w:rFonts w:ascii="Times New Roman" w:hAnsi="Times New Roman" w:cs="Times New Roman"/>
          <w:i/>
          <w:iCs/>
          <w:sz w:val="24"/>
        </w:rPr>
        <w:t>71</w:t>
      </w:r>
      <w:r w:rsidRPr="002F1250">
        <w:rPr>
          <w:rFonts w:ascii="Times New Roman" w:hAnsi="Times New Roman" w:cs="Times New Roman"/>
          <w:sz w:val="24"/>
        </w:rPr>
        <w:t>(5), 1390–1396. https://doi.org/10.1111/evo.13221</w:t>
      </w:r>
    </w:p>
    <w:p w14:paraId="47343B4A"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lastRenderedPageBreak/>
        <w:t xml:space="preserve">Giurfa, M., Vorobyev, M., Kevan, P., &amp; Menzel, R. (1996). Detection of coloured stimuli by honeybees: minimum visual angles and receptor specific contrasts. </w:t>
      </w:r>
      <w:r w:rsidRPr="002F1250">
        <w:rPr>
          <w:rFonts w:ascii="Times New Roman" w:hAnsi="Times New Roman" w:cs="Times New Roman"/>
          <w:i/>
          <w:iCs/>
          <w:sz w:val="24"/>
        </w:rPr>
        <w:t>Journal of Comparative Physiology A</w:t>
      </w:r>
      <w:r w:rsidRPr="002F1250">
        <w:rPr>
          <w:rFonts w:ascii="Times New Roman" w:hAnsi="Times New Roman" w:cs="Times New Roman"/>
          <w:sz w:val="24"/>
        </w:rPr>
        <w:t xml:space="preserve">, </w:t>
      </w:r>
      <w:r w:rsidRPr="002F1250">
        <w:rPr>
          <w:rFonts w:ascii="Times New Roman" w:hAnsi="Times New Roman" w:cs="Times New Roman"/>
          <w:i/>
          <w:iCs/>
          <w:sz w:val="24"/>
        </w:rPr>
        <w:t>178</w:t>
      </w:r>
      <w:r w:rsidRPr="002F1250">
        <w:rPr>
          <w:rFonts w:ascii="Times New Roman" w:hAnsi="Times New Roman" w:cs="Times New Roman"/>
          <w:sz w:val="24"/>
        </w:rPr>
        <w:t>(5), 699–709.</w:t>
      </w:r>
    </w:p>
    <w:p w14:paraId="39D34F63"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Gorb, S. (1992). An experimental study of the refusal display in the damselfly </w:t>
      </w:r>
      <w:r w:rsidRPr="00037BC3">
        <w:rPr>
          <w:rFonts w:ascii="Times New Roman" w:hAnsi="Times New Roman" w:cs="Times New Roman"/>
          <w:i/>
          <w:sz w:val="24"/>
        </w:rPr>
        <w:t>Platycnemis pennipes</w:t>
      </w:r>
      <w:r w:rsidRPr="002F1250">
        <w:rPr>
          <w:rFonts w:ascii="Times New Roman" w:hAnsi="Times New Roman" w:cs="Times New Roman"/>
          <w:sz w:val="24"/>
        </w:rPr>
        <w:t xml:space="preserve"> (Pall.)(Zygoptera: Platycnemididae). </w:t>
      </w:r>
      <w:r w:rsidRPr="002F1250">
        <w:rPr>
          <w:rFonts w:ascii="Times New Roman" w:hAnsi="Times New Roman" w:cs="Times New Roman"/>
          <w:i/>
          <w:iCs/>
          <w:sz w:val="24"/>
        </w:rPr>
        <w:t>Odonatologica</w:t>
      </w:r>
      <w:r w:rsidRPr="002F1250">
        <w:rPr>
          <w:rFonts w:ascii="Times New Roman" w:hAnsi="Times New Roman" w:cs="Times New Roman"/>
          <w:sz w:val="24"/>
        </w:rPr>
        <w:t xml:space="preserve">, </w:t>
      </w:r>
      <w:r w:rsidRPr="002F1250">
        <w:rPr>
          <w:rFonts w:ascii="Times New Roman" w:hAnsi="Times New Roman" w:cs="Times New Roman"/>
          <w:i/>
          <w:iCs/>
          <w:sz w:val="24"/>
        </w:rPr>
        <w:t>21</w:t>
      </w:r>
      <w:r w:rsidRPr="002F1250">
        <w:rPr>
          <w:rFonts w:ascii="Times New Roman" w:hAnsi="Times New Roman" w:cs="Times New Roman"/>
          <w:sz w:val="24"/>
        </w:rPr>
        <w:t>(3), 299–307.</w:t>
      </w:r>
    </w:p>
    <w:p w14:paraId="7A996A12"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Gorb, S. N. (1998). Visual cues in mate recognition by males of the damselfly, </w:t>
      </w:r>
      <w:r w:rsidRPr="00C0167F">
        <w:rPr>
          <w:rFonts w:ascii="Times New Roman" w:hAnsi="Times New Roman" w:cs="Times New Roman"/>
          <w:i/>
          <w:sz w:val="24"/>
        </w:rPr>
        <w:t>Coenagrion puella</w:t>
      </w:r>
      <w:r w:rsidRPr="002F1250">
        <w:rPr>
          <w:rFonts w:ascii="Times New Roman" w:hAnsi="Times New Roman" w:cs="Times New Roman"/>
          <w:sz w:val="24"/>
        </w:rPr>
        <w:t xml:space="preserve"> (L.)(Odonata: Coenagrionidae). </w:t>
      </w:r>
      <w:r w:rsidRPr="002F1250">
        <w:rPr>
          <w:rFonts w:ascii="Times New Roman" w:hAnsi="Times New Roman" w:cs="Times New Roman"/>
          <w:i/>
          <w:iCs/>
          <w:sz w:val="24"/>
        </w:rPr>
        <w:t>Journal of Insect Behavior</w:t>
      </w:r>
      <w:r w:rsidRPr="002F1250">
        <w:rPr>
          <w:rFonts w:ascii="Times New Roman" w:hAnsi="Times New Roman" w:cs="Times New Roman"/>
          <w:sz w:val="24"/>
        </w:rPr>
        <w:t xml:space="preserve">, </w:t>
      </w:r>
      <w:r w:rsidRPr="002F1250">
        <w:rPr>
          <w:rFonts w:ascii="Times New Roman" w:hAnsi="Times New Roman" w:cs="Times New Roman"/>
          <w:i/>
          <w:iCs/>
          <w:sz w:val="24"/>
        </w:rPr>
        <w:t>11</w:t>
      </w:r>
      <w:r w:rsidRPr="002F1250">
        <w:rPr>
          <w:rFonts w:ascii="Times New Roman" w:hAnsi="Times New Roman" w:cs="Times New Roman"/>
          <w:sz w:val="24"/>
        </w:rPr>
        <w:t>(1), 73–92.</w:t>
      </w:r>
    </w:p>
    <w:p w14:paraId="6A871DF6"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Hastad, O., Victorsson, J., &amp; Ödeen, A. (2005). Differences in color vision make passerines less conspicuous in the eyes of their predators. </w:t>
      </w:r>
      <w:r w:rsidRPr="002F1250">
        <w:rPr>
          <w:rFonts w:ascii="Times New Roman" w:hAnsi="Times New Roman" w:cs="Times New Roman"/>
          <w:i/>
          <w:iCs/>
          <w:sz w:val="24"/>
        </w:rPr>
        <w:t>Proceedings of the National Academy of Sciences of the United States of America</w:t>
      </w:r>
      <w:r w:rsidRPr="002F1250">
        <w:rPr>
          <w:rFonts w:ascii="Times New Roman" w:hAnsi="Times New Roman" w:cs="Times New Roman"/>
          <w:sz w:val="24"/>
        </w:rPr>
        <w:t xml:space="preserve">, </w:t>
      </w:r>
      <w:r w:rsidRPr="002F1250">
        <w:rPr>
          <w:rFonts w:ascii="Times New Roman" w:hAnsi="Times New Roman" w:cs="Times New Roman"/>
          <w:i/>
          <w:iCs/>
          <w:sz w:val="24"/>
        </w:rPr>
        <w:t>102</w:t>
      </w:r>
      <w:r w:rsidRPr="002F1250">
        <w:rPr>
          <w:rFonts w:ascii="Times New Roman" w:hAnsi="Times New Roman" w:cs="Times New Roman"/>
          <w:sz w:val="24"/>
        </w:rPr>
        <w:t>(18), 6391–6394.</w:t>
      </w:r>
    </w:p>
    <w:p w14:paraId="5C955615"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Miller, M. N., &amp; Fincke, O. M. (1999). Cues for mate recognition and the effect of prior experience on mate recognition in Enallagma damselflies. </w:t>
      </w:r>
      <w:r w:rsidRPr="002F1250">
        <w:rPr>
          <w:rFonts w:ascii="Times New Roman" w:hAnsi="Times New Roman" w:cs="Times New Roman"/>
          <w:i/>
          <w:iCs/>
          <w:sz w:val="24"/>
        </w:rPr>
        <w:t>Journal of Insect Behavior</w:t>
      </w:r>
      <w:r w:rsidRPr="002F1250">
        <w:rPr>
          <w:rFonts w:ascii="Times New Roman" w:hAnsi="Times New Roman" w:cs="Times New Roman"/>
          <w:sz w:val="24"/>
        </w:rPr>
        <w:t xml:space="preserve">, </w:t>
      </w:r>
      <w:r w:rsidRPr="002F1250">
        <w:rPr>
          <w:rFonts w:ascii="Times New Roman" w:hAnsi="Times New Roman" w:cs="Times New Roman"/>
          <w:i/>
          <w:iCs/>
          <w:sz w:val="24"/>
        </w:rPr>
        <w:t>12</w:t>
      </w:r>
      <w:r w:rsidRPr="002F1250">
        <w:rPr>
          <w:rFonts w:ascii="Times New Roman" w:hAnsi="Times New Roman" w:cs="Times New Roman"/>
          <w:sz w:val="24"/>
        </w:rPr>
        <w:t>(6), 801–814.</w:t>
      </w:r>
    </w:p>
    <w:p w14:paraId="68145D29"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Olsson, M. (1994). Nuptial coloration in the sand lizard, </w:t>
      </w:r>
      <w:r w:rsidRPr="0019638A">
        <w:rPr>
          <w:rFonts w:ascii="Times New Roman" w:hAnsi="Times New Roman" w:cs="Times New Roman"/>
          <w:i/>
          <w:sz w:val="24"/>
        </w:rPr>
        <w:t>Lacerta agilis</w:t>
      </w:r>
      <w:r w:rsidRPr="002F1250">
        <w:rPr>
          <w:rFonts w:ascii="Times New Roman" w:hAnsi="Times New Roman" w:cs="Times New Roman"/>
          <w:sz w:val="24"/>
        </w:rPr>
        <w:t xml:space="preserve">: an intra-sexually selected cue to lighting ability. </w:t>
      </w:r>
      <w:r w:rsidRPr="002F1250">
        <w:rPr>
          <w:rFonts w:ascii="Times New Roman" w:hAnsi="Times New Roman" w:cs="Times New Roman"/>
          <w:i/>
          <w:iCs/>
          <w:sz w:val="24"/>
        </w:rPr>
        <w:t>Animal Behaviour</w:t>
      </w:r>
      <w:r w:rsidRPr="002F1250">
        <w:rPr>
          <w:rFonts w:ascii="Times New Roman" w:hAnsi="Times New Roman" w:cs="Times New Roman"/>
          <w:sz w:val="24"/>
        </w:rPr>
        <w:t xml:space="preserve">, </w:t>
      </w:r>
      <w:r w:rsidRPr="002F1250">
        <w:rPr>
          <w:rFonts w:ascii="Times New Roman" w:hAnsi="Times New Roman" w:cs="Times New Roman"/>
          <w:i/>
          <w:iCs/>
          <w:sz w:val="24"/>
        </w:rPr>
        <w:t>48</w:t>
      </w:r>
      <w:r w:rsidRPr="002F1250">
        <w:rPr>
          <w:rFonts w:ascii="Times New Roman" w:hAnsi="Times New Roman" w:cs="Times New Roman"/>
          <w:sz w:val="24"/>
        </w:rPr>
        <w:t>(3), 607–613. https://doi.org/10.1006/anbe.1994.1280</w:t>
      </w:r>
    </w:p>
    <w:p w14:paraId="7046DF8F"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Papaj, D. R., &amp; Newsom, G. M. (2005). A within-species warning function for an aposematic signal. </w:t>
      </w:r>
      <w:r w:rsidRPr="002F1250">
        <w:rPr>
          <w:rFonts w:ascii="Times New Roman" w:hAnsi="Times New Roman" w:cs="Times New Roman"/>
          <w:i/>
          <w:iCs/>
          <w:sz w:val="24"/>
        </w:rPr>
        <w:t>Proceedings of the Royal Society of London B: Biological Sciences</w:t>
      </w:r>
      <w:r w:rsidRPr="002F1250">
        <w:rPr>
          <w:rFonts w:ascii="Times New Roman" w:hAnsi="Times New Roman" w:cs="Times New Roman"/>
          <w:sz w:val="24"/>
        </w:rPr>
        <w:t xml:space="preserve">, </w:t>
      </w:r>
      <w:r w:rsidRPr="002F1250">
        <w:rPr>
          <w:rFonts w:ascii="Times New Roman" w:hAnsi="Times New Roman" w:cs="Times New Roman"/>
          <w:i/>
          <w:iCs/>
          <w:sz w:val="24"/>
        </w:rPr>
        <w:t>272</w:t>
      </w:r>
      <w:r w:rsidRPr="002F1250">
        <w:rPr>
          <w:rFonts w:ascii="Times New Roman" w:hAnsi="Times New Roman" w:cs="Times New Roman"/>
          <w:sz w:val="24"/>
        </w:rPr>
        <w:t>(1580), 2519–2523.</w:t>
      </w:r>
    </w:p>
    <w:p w14:paraId="69FB5FD7"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Pezalla, V. M. (1979). Behavioral ecology of the dragonfly </w:t>
      </w:r>
      <w:r w:rsidRPr="00BA651E">
        <w:rPr>
          <w:rFonts w:ascii="Times New Roman" w:hAnsi="Times New Roman" w:cs="Times New Roman"/>
          <w:i/>
          <w:sz w:val="24"/>
        </w:rPr>
        <w:t>Libellula pulchella</w:t>
      </w:r>
      <w:r w:rsidRPr="002F1250">
        <w:rPr>
          <w:rFonts w:ascii="Times New Roman" w:hAnsi="Times New Roman" w:cs="Times New Roman"/>
          <w:sz w:val="24"/>
        </w:rPr>
        <w:t xml:space="preserve"> Drury (Odonata: Anisoptera). </w:t>
      </w:r>
      <w:r w:rsidRPr="002F1250">
        <w:rPr>
          <w:rFonts w:ascii="Times New Roman" w:hAnsi="Times New Roman" w:cs="Times New Roman"/>
          <w:i/>
          <w:iCs/>
          <w:sz w:val="24"/>
        </w:rPr>
        <w:t>American Midland Naturalist</w:t>
      </w:r>
      <w:r w:rsidRPr="002F1250">
        <w:rPr>
          <w:rFonts w:ascii="Times New Roman" w:hAnsi="Times New Roman" w:cs="Times New Roman"/>
          <w:sz w:val="24"/>
        </w:rPr>
        <w:t>, 1–22.</w:t>
      </w:r>
    </w:p>
    <w:p w14:paraId="6B98B4B6"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Poulton, E. B. (1890). </w:t>
      </w:r>
      <w:r w:rsidRPr="002F1250">
        <w:rPr>
          <w:rFonts w:ascii="Times New Roman" w:hAnsi="Times New Roman" w:cs="Times New Roman"/>
          <w:i/>
          <w:iCs/>
          <w:sz w:val="24"/>
        </w:rPr>
        <w:t>The colours of animals: their meaning and use, especially considered in the case of insects</w:t>
      </w:r>
      <w:r w:rsidRPr="002F1250">
        <w:rPr>
          <w:rFonts w:ascii="Times New Roman" w:hAnsi="Times New Roman" w:cs="Times New Roman"/>
          <w:sz w:val="24"/>
        </w:rPr>
        <w:t>. D. Appleton.</w:t>
      </w:r>
    </w:p>
    <w:p w14:paraId="5C59A2C0"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lastRenderedPageBreak/>
        <w:t xml:space="preserve">Schultz, T. D., Anderson, C. N., &amp; Symes, L. B. (2008). The conspicuousness of colour cues in male pond damselflies depends on ambient light and visual system. </w:t>
      </w:r>
      <w:r w:rsidRPr="002F1250">
        <w:rPr>
          <w:rFonts w:ascii="Times New Roman" w:hAnsi="Times New Roman" w:cs="Times New Roman"/>
          <w:i/>
          <w:iCs/>
          <w:sz w:val="24"/>
        </w:rPr>
        <w:t>Animal Behaviour</w:t>
      </w:r>
      <w:r w:rsidRPr="002F1250">
        <w:rPr>
          <w:rFonts w:ascii="Times New Roman" w:hAnsi="Times New Roman" w:cs="Times New Roman"/>
          <w:sz w:val="24"/>
        </w:rPr>
        <w:t xml:space="preserve">, </w:t>
      </w:r>
      <w:r w:rsidRPr="002F1250">
        <w:rPr>
          <w:rFonts w:ascii="Times New Roman" w:hAnsi="Times New Roman" w:cs="Times New Roman"/>
          <w:i/>
          <w:iCs/>
          <w:sz w:val="24"/>
        </w:rPr>
        <w:t>76</w:t>
      </w:r>
      <w:r w:rsidRPr="002F1250">
        <w:rPr>
          <w:rFonts w:ascii="Times New Roman" w:hAnsi="Times New Roman" w:cs="Times New Roman"/>
          <w:sz w:val="24"/>
        </w:rPr>
        <w:t>(4), 1357–1364.</w:t>
      </w:r>
    </w:p>
    <w:p w14:paraId="75C58AAB"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Serrano-Meneses, M. A., Córdoba-Aguilar, A., Méndez, V., Layen, S. J., &amp; Székely, T. (2007). Sexual size dimorphism in the American rubyspot: male body size predicts male competition and mating success. </w:t>
      </w:r>
      <w:r w:rsidRPr="002F1250">
        <w:rPr>
          <w:rFonts w:ascii="Times New Roman" w:hAnsi="Times New Roman" w:cs="Times New Roman"/>
          <w:i/>
          <w:iCs/>
          <w:sz w:val="24"/>
        </w:rPr>
        <w:t>Animal Behaviour</w:t>
      </w:r>
      <w:r w:rsidRPr="002F1250">
        <w:rPr>
          <w:rFonts w:ascii="Times New Roman" w:hAnsi="Times New Roman" w:cs="Times New Roman"/>
          <w:sz w:val="24"/>
        </w:rPr>
        <w:t xml:space="preserve">, </w:t>
      </w:r>
      <w:r w:rsidRPr="002F1250">
        <w:rPr>
          <w:rFonts w:ascii="Times New Roman" w:hAnsi="Times New Roman" w:cs="Times New Roman"/>
          <w:i/>
          <w:iCs/>
          <w:sz w:val="24"/>
        </w:rPr>
        <w:t>73</w:t>
      </w:r>
      <w:r w:rsidRPr="002F1250">
        <w:rPr>
          <w:rFonts w:ascii="Times New Roman" w:hAnsi="Times New Roman" w:cs="Times New Roman"/>
          <w:sz w:val="24"/>
        </w:rPr>
        <w:t>(6), 987–997. https://doi.org/10.1016/j.anbehav.2006.08.012</w:t>
      </w:r>
    </w:p>
    <w:p w14:paraId="3665CA0B"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Sherrat, T. N., &amp; Forbes, M. R. (2001). Sexual differences in coloration of Coenagrionid damselflies (Odonata): a case of intraspecific aposematism. </w:t>
      </w:r>
      <w:r w:rsidRPr="002F1250">
        <w:rPr>
          <w:rFonts w:ascii="Times New Roman" w:hAnsi="Times New Roman" w:cs="Times New Roman"/>
          <w:i/>
          <w:iCs/>
          <w:sz w:val="24"/>
        </w:rPr>
        <w:t>Anim. Behav</w:t>
      </w:r>
      <w:r w:rsidRPr="002F1250">
        <w:rPr>
          <w:rFonts w:ascii="Times New Roman" w:hAnsi="Times New Roman" w:cs="Times New Roman"/>
          <w:sz w:val="24"/>
        </w:rPr>
        <w:t xml:space="preserve">, </w:t>
      </w:r>
      <w:r w:rsidRPr="002F1250">
        <w:rPr>
          <w:rFonts w:ascii="Times New Roman" w:hAnsi="Times New Roman" w:cs="Times New Roman"/>
          <w:i/>
          <w:iCs/>
          <w:sz w:val="24"/>
        </w:rPr>
        <w:t>62</w:t>
      </w:r>
      <w:r w:rsidRPr="002F1250">
        <w:rPr>
          <w:rFonts w:ascii="Times New Roman" w:hAnsi="Times New Roman" w:cs="Times New Roman"/>
          <w:sz w:val="24"/>
        </w:rPr>
        <w:t>, 653–660.</w:t>
      </w:r>
    </w:p>
    <w:p w14:paraId="7A04CEA6"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Stevens, M., &amp; Ruxton, G. D. (2012). Linking the evolution and form of warning coloration in nature. </w:t>
      </w:r>
      <w:r w:rsidRPr="002F1250">
        <w:rPr>
          <w:rFonts w:ascii="Times New Roman" w:hAnsi="Times New Roman" w:cs="Times New Roman"/>
          <w:i/>
          <w:iCs/>
          <w:sz w:val="24"/>
        </w:rPr>
        <w:t>Proc. R. Soc. B</w:t>
      </w:r>
      <w:r w:rsidRPr="002F1250">
        <w:rPr>
          <w:rFonts w:ascii="Times New Roman" w:hAnsi="Times New Roman" w:cs="Times New Roman"/>
          <w:sz w:val="24"/>
        </w:rPr>
        <w:t xml:space="preserve">, </w:t>
      </w:r>
      <w:r w:rsidRPr="002F1250">
        <w:rPr>
          <w:rFonts w:ascii="Times New Roman" w:hAnsi="Times New Roman" w:cs="Times New Roman"/>
          <w:i/>
          <w:iCs/>
          <w:sz w:val="24"/>
        </w:rPr>
        <w:t>279</w:t>
      </w:r>
      <w:r w:rsidRPr="002F1250">
        <w:rPr>
          <w:rFonts w:ascii="Times New Roman" w:hAnsi="Times New Roman" w:cs="Times New Roman"/>
          <w:sz w:val="24"/>
        </w:rPr>
        <w:t>(1728), 417–426.</w:t>
      </w:r>
    </w:p>
    <w:p w14:paraId="2578C186"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Theischinger, G., &amp; Hawking, J. (2006). </w:t>
      </w:r>
      <w:r w:rsidRPr="002F1250">
        <w:rPr>
          <w:rFonts w:ascii="Times New Roman" w:hAnsi="Times New Roman" w:cs="Times New Roman"/>
          <w:i/>
          <w:iCs/>
          <w:sz w:val="24"/>
        </w:rPr>
        <w:t>The Complete Field Guide to Dragonflies of Australia</w:t>
      </w:r>
      <w:r w:rsidRPr="002F1250">
        <w:rPr>
          <w:rFonts w:ascii="Times New Roman" w:hAnsi="Times New Roman" w:cs="Times New Roman"/>
          <w:sz w:val="24"/>
        </w:rPr>
        <w:t>. Csiro Publishing.</w:t>
      </w:r>
    </w:p>
    <w:p w14:paraId="24A4F80A"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Ubukata, H. (1983). An experimental study of sex recognition in Cordulia aenea amurensis Selys (Anisoptera: Corduliidae). </w:t>
      </w:r>
      <w:r w:rsidRPr="002F1250">
        <w:rPr>
          <w:rFonts w:ascii="Times New Roman" w:hAnsi="Times New Roman" w:cs="Times New Roman"/>
          <w:i/>
          <w:iCs/>
          <w:sz w:val="24"/>
        </w:rPr>
        <w:t>Odonatologica</w:t>
      </w:r>
      <w:r w:rsidRPr="002F1250">
        <w:rPr>
          <w:rFonts w:ascii="Times New Roman" w:hAnsi="Times New Roman" w:cs="Times New Roman"/>
          <w:sz w:val="24"/>
        </w:rPr>
        <w:t xml:space="preserve">, </w:t>
      </w:r>
      <w:r w:rsidRPr="002F1250">
        <w:rPr>
          <w:rFonts w:ascii="Times New Roman" w:hAnsi="Times New Roman" w:cs="Times New Roman"/>
          <w:i/>
          <w:iCs/>
          <w:sz w:val="24"/>
        </w:rPr>
        <w:t>12</w:t>
      </w:r>
      <w:r w:rsidRPr="002F1250">
        <w:rPr>
          <w:rFonts w:ascii="Times New Roman" w:hAnsi="Times New Roman" w:cs="Times New Roman"/>
          <w:sz w:val="24"/>
        </w:rPr>
        <w:t>(1), 71–81.</w:t>
      </w:r>
    </w:p>
    <w:p w14:paraId="67CC609C"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Utzeri, C. (1988). Female” refusal display” versus male” threat display” in Zygoptera: is it a case of intraspecific imitation? </w:t>
      </w:r>
      <w:r w:rsidRPr="002F1250">
        <w:rPr>
          <w:rFonts w:ascii="Times New Roman" w:hAnsi="Times New Roman" w:cs="Times New Roman"/>
          <w:i/>
          <w:iCs/>
          <w:sz w:val="24"/>
        </w:rPr>
        <w:t>Odonatologica</w:t>
      </w:r>
      <w:r w:rsidRPr="002F1250">
        <w:rPr>
          <w:rFonts w:ascii="Times New Roman" w:hAnsi="Times New Roman" w:cs="Times New Roman"/>
          <w:sz w:val="24"/>
        </w:rPr>
        <w:t xml:space="preserve">, </w:t>
      </w:r>
      <w:r w:rsidRPr="002F1250">
        <w:rPr>
          <w:rFonts w:ascii="Times New Roman" w:hAnsi="Times New Roman" w:cs="Times New Roman"/>
          <w:i/>
          <w:iCs/>
          <w:sz w:val="24"/>
        </w:rPr>
        <w:t>17</w:t>
      </w:r>
      <w:r w:rsidRPr="002F1250">
        <w:rPr>
          <w:rFonts w:ascii="Times New Roman" w:hAnsi="Times New Roman" w:cs="Times New Roman"/>
          <w:sz w:val="24"/>
        </w:rPr>
        <w:t>(1), 45–54.</w:t>
      </w:r>
    </w:p>
    <w:p w14:paraId="26A33DBB"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Winfrey, C., &amp; Fincke, O. M. (2017). Role of visual and non-visual cues in damselfly mate recognition. </w:t>
      </w:r>
      <w:r w:rsidRPr="002F1250">
        <w:rPr>
          <w:rFonts w:ascii="Times New Roman" w:hAnsi="Times New Roman" w:cs="Times New Roman"/>
          <w:i/>
          <w:iCs/>
          <w:sz w:val="24"/>
        </w:rPr>
        <w:t>International Journal of Odonatology</w:t>
      </w:r>
      <w:r w:rsidRPr="002F1250">
        <w:rPr>
          <w:rFonts w:ascii="Times New Roman" w:hAnsi="Times New Roman" w:cs="Times New Roman"/>
          <w:sz w:val="24"/>
        </w:rPr>
        <w:t xml:space="preserve">, </w:t>
      </w:r>
      <w:r w:rsidRPr="002F1250">
        <w:rPr>
          <w:rFonts w:ascii="Times New Roman" w:hAnsi="Times New Roman" w:cs="Times New Roman"/>
          <w:i/>
          <w:iCs/>
          <w:sz w:val="24"/>
        </w:rPr>
        <w:t>20</w:t>
      </w:r>
      <w:r w:rsidRPr="002F1250">
        <w:rPr>
          <w:rFonts w:ascii="Times New Roman" w:hAnsi="Times New Roman" w:cs="Times New Roman"/>
          <w:sz w:val="24"/>
        </w:rPr>
        <w:t>(1), 43–52.</w:t>
      </w:r>
    </w:p>
    <w:p w14:paraId="5F83E87A" w14:textId="77777777" w:rsidR="002F1250" w:rsidRPr="002F1250" w:rsidRDefault="002F1250" w:rsidP="002F1250">
      <w:pPr>
        <w:pStyle w:val="Bibliography"/>
        <w:rPr>
          <w:rFonts w:ascii="Times New Roman" w:hAnsi="Times New Roman" w:cs="Times New Roman"/>
          <w:sz w:val="24"/>
        </w:rPr>
      </w:pPr>
      <w:r w:rsidRPr="002F1250">
        <w:rPr>
          <w:rFonts w:ascii="Times New Roman" w:hAnsi="Times New Roman" w:cs="Times New Roman"/>
          <w:sz w:val="24"/>
        </w:rPr>
        <w:t xml:space="preserve">Xu, M., Cerreta, A. L., Schultz, T. D., &amp; Fincke, O. M. (2014). Selective use of multiple cues by males reflects a decision rule for sex discrimination in a sexually mimetic damselfly. </w:t>
      </w:r>
      <w:r w:rsidRPr="002F1250">
        <w:rPr>
          <w:rFonts w:ascii="Times New Roman" w:hAnsi="Times New Roman" w:cs="Times New Roman"/>
          <w:i/>
          <w:iCs/>
          <w:sz w:val="24"/>
        </w:rPr>
        <w:t>Animal Behaviour</w:t>
      </w:r>
      <w:r w:rsidRPr="002F1250">
        <w:rPr>
          <w:rFonts w:ascii="Times New Roman" w:hAnsi="Times New Roman" w:cs="Times New Roman"/>
          <w:sz w:val="24"/>
        </w:rPr>
        <w:t xml:space="preserve">, </w:t>
      </w:r>
      <w:r w:rsidRPr="002F1250">
        <w:rPr>
          <w:rFonts w:ascii="Times New Roman" w:hAnsi="Times New Roman" w:cs="Times New Roman"/>
          <w:i/>
          <w:iCs/>
          <w:sz w:val="24"/>
        </w:rPr>
        <w:t>92</w:t>
      </w:r>
      <w:r w:rsidRPr="002F1250">
        <w:rPr>
          <w:rFonts w:ascii="Times New Roman" w:hAnsi="Times New Roman" w:cs="Times New Roman"/>
          <w:sz w:val="24"/>
        </w:rPr>
        <w:t>, 9–18.</w:t>
      </w:r>
    </w:p>
    <w:p w14:paraId="627A7D57" w14:textId="77777777" w:rsidR="005452A8" w:rsidRDefault="00095B7B"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10275776" w14:textId="77777777" w:rsidR="00B25802" w:rsidRDefault="00B25802" w:rsidP="006241B0">
      <w:pPr>
        <w:spacing w:line="480" w:lineRule="auto"/>
        <w:jc w:val="both"/>
        <w:rPr>
          <w:rFonts w:ascii="Times New Roman" w:hAnsi="Times New Roman" w:cs="Times New Roman"/>
          <w:sz w:val="24"/>
          <w:szCs w:val="24"/>
        </w:rPr>
      </w:pPr>
    </w:p>
    <w:p w14:paraId="50531013" w14:textId="77777777" w:rsidR="00B25802" w:rsidRDefault="00B25802" w:rsidP="006241B0">
      <w:pPr>
        <w:spacing w:line="480" w:lineRule="auto"/>
        <w:jc w:val="both"/>
        <w:rPr>
          <w:rFonts w:ascii="Times New Roman" w:hAnsi="Times New Roman" w:cs="Times New Roman"/>
          <w:sz w:val="24"/>
          <w:szCs w:val="24"/>
        </w:rPr>
      </w:pPr>
    </w:p>
    <w:p w14:paraId="1D9C8A50" w14:textId="77777777" w:rsidR="00B25802" w:rsidRDefault="00B25802" w:rsidP="006241B0">
      <w:pPr>
        <w:spacing w:line="480" w:lineRule="auto"/>
        <w:jc w:val="both"/>
        <w:rPr>
          <w:rFonts w:ascii="Times New Roman" w:hAnsi="Times New Roman" w:cs="Times New Roman"/>
          <w:sz w:val="24"/>
          <w:szCs w:val="24"/>
        </w:rPr>
      </w:pPr>
    </w:p>
    <w:p w14:paraId="1972D7A3" w14:textId="77777777" w:rsidR="00B25802" w:rsidRPr="0046791C" w:rsidRDefault="00B25802" w:rsidP="006241B0">
      <w:pPr>
        <w:spacing w:line="480" w:lineRule="auto"/>
        <w:jc w:val="both"/>
        <w:rPr>
          <w:rFonts w:ascii="Times New Roman" w:hAnsi="Times New Roman" w:cs="Times New Roman"/>
          <w:sz w:val="24"/>
          <w:szCs w:val="24"/>
        </w:rPr>
      </w:pPr>
    </w:p>
    <w:sectPr w:rsidR="00B25802" w:rsidRPr="0046791C" w:rsidSect="0046791C">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n Cheng" w:date="2018-04-14T13:32:00Z" w:initials="KC">
    <w:p w14:paraId="2E7DF780" w14:textId="77777777" w:rsidR="002924A6" w:rsidRDefault="002924A6">
      <w:pPr>
        <w:pStyle w:val="CommentText"/>
      </w:pPr>
      <w:r>
        <w:rPr>
          <w:rStyle w:val="CommentReference"/>
        </w:rPr>
        <w:annotationRef/>
      </w:r>
      <w:r>
        <w:t>Need comma</w:t>
      </w:r>
    </w:p>
  </w:comment>
  <w:comment w:id="2" w:author="Ken Cheng" w:date="2018-04-14T13:33:00Z" w:initials="KC">
    <w:p w14:paraId="318CA778" w14:textId="77777777" w:rsidR="002924A6" w:rsidRDefault="002924A6">
      <w:pPr>
        <w:pStyle w:val="CommentText"/>
      </w:pPr>
      <w:r>
        <w:rPr>
          <w:rStyle w:val="CommentReference"/>
        </w:rPr>
        <w:annotationRef/>
      </w:r>
      <w:r>
        <w:t>Inconsistent spelling</w:t>
      </w:r>
    </w:p>
  </w:comment>
  <w:comment w:id="12" w:author="Ken Cheng" w:date="2018-04-14T13:38:00Z" w:initials="KC">
    <w:p w14:paraId="7C016262" w14:textId="77777777" w:rsidR="002924A6" w:rsidRDefault="002924A6">
      <w:pPr>
        <w:pStyle w:val="CommentText"/>
      </w:pPr>
      <w:r>
        <w:rPr>
          <w:rStyle w:val="CommentReference"/>
        </w:rPr>
        <w:annotationRef/>
      </w:r>
      <w:r>
        <w:t>Not the right verb. You are dealing with preference rather than discrimination.</w:t>
      </w:r>
    </w:p>
  </w:comment>
  <w:comment w:id="15" w:author="Ken Cheng" w:date="2018-04-14T13:40:00Z" w:initials="KC">
    <w:p w14:paraId="16FE2EEA" w14:textId="473808FB" w:rsidR="002924A6" w:rsidRDefault="002924A6">
      <w:pPr>
        <w:pStyle w:val="CommentText"/>
      </w:pPr>
      <w:r>
        <w:rPr>
          <w:rStyle w:val="CommentReference"/>
        </w:rPr>
        <w:annotationRef/>
      </w:r>
      <w:r>
        <w:t>You used the word “colouration” 3 times. You should vary the wording for interest.</w:t>
      </w:r>
    </w:p>
  </w:comment>
  <w:comment w:id="28" w:author="Ken Cheng" w:date="2018-04-14T13:50:00Z" w:initials="KC">
    <w:p w14:paraId="5C7A3211" w14:textId="526171A5" w:rsidR="002924A6" w:rsidRDefault="002924A6">
      <w:pPr>
        <w:pStyle w:val="CommentText"/>
      </w:pPr>
      <w:r>
        <w:rPr>
          <w:rStyle w:val="CommentReference"/>
        </w:rPr>
        <w:annotationRef/>
      </w:r>
      <w:r>
        <w:t>Not clear who “their” refers to</w:t>
      </w:r>
    </w:p>
  </w:comment>
  <w:comment w:id="29" w:author="Ken Cheng" w:date="2018-04-14T13:52:00Z" w:initials="KC">
    <w:p w14:paraId="57F857C9" w14:textId="58087724" w:rsidR="002924A6" w:rsidRDefault="002924A6">
      <w:pPr>
        <w:pStyle w:val="CommentText"/>
      </w:pPr>
      <w:r>
        <w:rPr>
          <w:rStyle w:val="CommentReference"/>
        </w:rPr>
        <w:annotationRef/>
      </w:r>
      <w:r>
        <w:t>Unclear what these signals are; need explanation</w:t>
      </w:r>
    </w:p>
  </w:comment>
  <w:comment w:id="32" w:author="Ken Cheng" w:date="2018-04-14T13:53:00Z" w:initials="KC">
    <w:p w14:paraId="597CDDBF" w14:textId="208C62A6" w:rsidR="002924A6" w:rsidRDefault="002924A6">
      <w:pPr>
        <w:pStyle w:val="CommentText"/>
      </w:pPr>
      <w:r>
        <w:rPr>
          <w:rStyle w:val="CommentReference"/>
        </w:rPr>
        <w:annotationRef/>
      </w:r>
      <w:r>
        <w:t>Should explain what forming a wheel means</w:t>
      </w:r>
    </w:p>
  </w:comment>
  <w:comment w:id="35" w:author="Ken Cheng" w:date="2018-04-14T13:54:00Z" w:initials="KC">
    <w:p w14:paraId="25EA54A2" w14:textId="025D1E9A" w:rsidR="002924A6" w:rsidRDefault="002924A6">
      <w:pPr>
        <w:pStyle w:val="CommentText"/>
      </w:pPr>
      <w:r>
        <w:rPr>
          <w:rStyle w:val="CommentReference"/>
        </w:rPr>
        <w:annotationRef/>
      </w:r>
      <w:r>
        <w:t>Not the right word; it’s more resistance  or lack of cooperation</w:t>
      </w:r>
    </w:p>
  </w:comment>
  <w:comment w:id="40" w:author="Ken Cheng" w:date="2018-04-14T13:58:00Z" w:initials="KC">
    <w:p w14:paraId="415D8ECC" w14:textId="320C72A6" w:rsidR="002924A6" w:rsidRDefault="002924A6">
      <w:pPr>
        <w:pStyle w:val="CommentText"/>
      </w:pPr>
      <w:r>
        <w:rPr>
          <w:rStyle w:val="CommentReference"/>
        </w:rPr>
        <w:annotationRef/>
      </w:r>
      <w:r>
        <w:t>The colouration doesn’t sit well with the fact that the females cannot see the males’ rear end in mating. They may be choosing, or at least resisting, on the basis of other cues.</w:t>
      </w:r>
    </w:p>
  </w:comment>
  <w:comment w:id="41" w:author="Ken Cheng" w:date="2018-04-14T13:57:00Z" w:initials="KC">
    <w:p w14:paraId="1A817482" w14:textId="68492AA8" w:rsidR="002924A6" w:rsidRDefault="002924A6">
      <w:pPr>
        <w:pStyle w:val="CommentText"/>
      </w:pPr>
      <w:ins w:id="44" w:author="Ken Cheng" w:date="2018-04-14T13:56:00Z">
        <w:r>
          <w:rPr>
            <w:rStyle w:val="CommentReference"/>
          </w:rPr>
          <w:annotationRef/>
        </w:r>
      </w:ins>
      <w:r>
        <w:t>Not the right phrase. It’s just a case of something unknown, not intriguing.</w:t>
      </w:r>
    </w:p>
  </w:comment>
  <w:comment w:id="49" w:author="Ken Cheng" w:date="2018-04-14T15:21:00Z" w:initials="KC">
    <w:p w14:paraId="5084F188" w14:textId="695E04D0" w:rsidR="002924A6" w:rsidRDefault="002924A6">
      <w:pPr>
        <w:pStyle w:val="CommentText"/>
      </w:pPr>
      <w:r>
        <w:rPr>
          <w:rStyle w:val="CommentReference"/>
        </w:rPr>
        <w:annotationRef/>
      </w:r>
      <w:r>
        <w:t>You fail to mention the manipulation painting males black.</w:t>
      </w:r>
    </w:p>
  </w:comment>
  <w:comment w:id="62" w:author="Ken Cheng" w:date="2018-04-14T15:09:00Z" w:initials="KC">
    <w:p w14:paraId="5AC4ABEF" w14:textId="7F749D7F" w:rsidR="002924A6" w:rsidRDefault="002924A6">
      <w:pPr>
        <w:pStyle w:val="CommentText"/>
      </w:pPr>
      <w:r>
        <w:rPr>
          <w:rStyle w:val="CommentReference"/>
        </w:rPr>
        <w:annotationRef/>
      </w:r>
      <w:r>
        <w:t>More an artificial pond</w:t>
      </w:r>
    </w:p>
  </w:comment>
  <w:comment w:id="67" w:author="Ken Cheng" w:date="2018-04-14T15:13:00Z" w:initials="KC">
    <w:p w14:paraId="3B3F559D" w14:textId="7D124C21" w:rsidR="002924A6" w:rsidRDefault="002924A6">
      <w:pPr>
        <w:pStyle w:val="CommentText"/>
      </w:pPr>
      <w:r>
        <w:rPr>
          <w:rStyle w:val="CommentReference"/>
        </w:rPr>
        <w:annotationRef/>
      </w:r>
      <w:r>
        <w:t>How many damselflies and how many leaves were measured?</w:t>
      </w:r>
    </w:p>
  </w:comment>
  <w:comment w:id="68" w:author="Ken Cheng" w:date="2018-04-14T15:16:00Z" w:initials="KC">
    <w:p w14:paraId="1709CA27" w14:textId="46B9D636" w:rsidR="002924A6" w:rsidRDefault="002924A6">
      <w:pPr>
        <w:pStyle w:val="CommentText"/>
      </w:pPr>
      <w:r>
        <w:rPr>
          <w:rStyle w:val="CommentReference"/>
        </w:rPr>
        <w:annotationRef/>
      </w:r>
      <w:r>
        <w:t>What’s the point of this abbreviation if you are actually measuring Ds and DL?</w:t>
      </w:r>
    </w:p>
  </w:comment>
  <w:comment w:id="69" w:author="Ken Cheng" w:date="2018-04-14T15:15:00Z" w:initials="KC">
    <w:p w14:paraId="722B0949" w14:textId="5346CFAC" w:rsidR="002924A6" w:rsidRDefault="002924A6">
      <w:pPr>
        <w:pStyle w:val="CommentText"/>
      </w:pPr>
      <w:r>
        <w:rPr>
          <w:rStyle w:val="CommentReference"/>
        </w:rPr>
        <w:annotationRef/>
      </w:r>
      <w:r>
        <w:t>sp</w:t>
      </w:r>
    </w:p>
  </w:comment>
  <w:comment w:id="73" w:author="Ken Cheng" w:date="2018-04-14T15:18:00Z" w:initials="KC">
    <w:p w14:paraId="3A0D9494" w14:textId="3FD6C23E" w:rsidR="002924A6" w:rsidRDefault="002924A6">
      <w:pPr>
        <w:pStyle w:val="CommentText"/>
      </w:pPr>
      <w:r>
        <w:rPr>
          <w:rStyle w:val="CommentReference"/>
        </w:rPr>
        <w:annotationRef/>
      </w:r>
      <w:r>
        <w:t>I suggest giving the formula for this to be absolutely clear.</w:t>
      </w:r>
    </w:p>
  </w:comment>
  <w:comment w:id="74" w:author="Ken Cheng" w:date="2018-04-14T15:22:00Z" w:initials="KC">
    <w:p w14:paraId="29A47345" w14:textId="0BE30454" w:rsidR="002924A6" w:rsidRDefault="002924A6">
      <w:pPr>
        <w:pStyle w:val="CommentText"/>
      </w:pPr>
      <w:ins w:id="76" w:author="Ken Cheng" w:date="2018-04-14T15:21:00Z">
        <w:r>
          <w:rPr>
            <w:rStyle w:val="CommentReference"/>
          </w:rPr>
          <w:annotationRef/>
        </w:r>
      </w:ins>
      <w:r>
        <w:t>So only tested on sunny days?</w:t>
      </w:r>
    </w:p>
  </w:comment>
  <w:comment w:id="82" w:author="Ken Cheng" w:date="2018-04-14T15:24:00Z" w:initials="KC">
    <w:p w14:paraId="5EE3AAE0" w14:textId="7D293AAA" w:rsidR="002924A6" w:rsidRDefault="002924A6">
      <w:pPr>
        <w:pStyle w:val="CommentText"/>
      </w:pPr>
      <w:r>
        <w:rPr>
          <w:rStyle w:val="CommentReference"/>
        </w:rPr>
        <w:annotationRef/>
      </w:r>
      <w:r>
        <w:t>Need to define tandem and wheel. I think that photos or drawings would serve well to show what these are.</w:t>
      </w:r>
    </w:p>
  </w:comment>
  <w:comment w:id="86" w:author="Ken Cheng" w:date="2018-04-14T15:28:00Z" w:initials="KC">
    <w:p w14:paraId="0CC12EED" w14:textId="2BF2367B" w:rsidR="002924A6" w:rsidRDefault="002924A6">
      <w:pPr>
        <w:pStyle w:val="CommentText"/>
      </w:pPr>
      <w:r>
        <w:rPr>
          <w:rStyle w:val="CommentReference"/>
        </w:rPr>
        <w:annotationRef/>
      </w:r>
      <w:r>
        <w:t>What kind of chi-square? Is this chi-square against a predicted distribution, which works much like a binomial?</w:t>
      </w:r>
    </w:p>
  </w:comment>
  <w:comment w:id="91" w:author="Ken Cheng" w:date="2018-04-14T15:32:00Z" w:initials="KC">
    <w:p w14:paraId="46A6B579" w14:textId="5FB91626" w:rsidR="002924A6" w:rsidRDefault="002924A6">
      <w:pPr>
        <w:pStyle w:val="CommentText"/>
      </w:pPr>
      <w:r>
        <w:rPr>
          <w:rStyle w:val="CommentReference"/>
        </w:rPr>
        <w:annotationRef/>
      </w:r>
      <w:r>
        <w:t>sp</w:t>
      </w:r>
    </w:p>
  </w:comment>
  <w:comment w:id="92" w:author="Ken Cheng" w:date="2018-04-14T15:33:00Z" w:initials="KC">
    <w:p w14:paraId="6A7042A5" w14:textId="795BAF57" w:rsidR="002924A6" w:rsidRDefault="002924A6">
      <w:pPr>
        <w:pStyle w:val="CommentText"/>
      </w:pPr>
      <w:r>
        <w:rPr>
          <w:rStyle w:val="CommentReference"/>
        </w:rPr>
        <w:annotationRef/>
      </w:r>
      <w:r>
        <w:t>do you have a graph for this? The descriptive data need to be shown.</w:t>
      </w:r>
    </w:p>
  </w:comment>
  <w:comment w:id="111" w:author="Ken Cheng" w:date="2018-04-14T15:41:00Z" w:initials="KC">
    <w:p w14:paraId="4E95B5C8" w14:textId="72478B3F" w:rsidR="002924A6" w:rsidRDefault="002924A6">
      <w:pPr>
        <w:pStyle w:val="CommentText"/>
      </w:pPr>
      <w:r>
        <w:rPr>
          <w:rStyle w:val="CommentReference"/>
        </w:rPr>
        <w:annotationRef/>
      </w:r>
      <w:r>
        <w:t>Which part are we talking about?</w:t>
      </w:r>
    </w:p>
  </w:comment>
  <w:comment w:id="120" w:author="Ken Cheng" w:date="2018-04-14T15:44:00Z" w:initials="KC">
    <w:p w14:paraId="62FBACAE" w14:textId="7BB647CD" w:rsidR="002924A6" w:rsidRDefault="002924A6">
      <w:pPr>
        <w:pStyle w:val="CommentText"/>
      </w:pPr>
      <w:r>
        <w:rPr>
          <w:rStyle w:val="CommentReference"/>
        </w:rPr>
        <w:annotationRef/>
      </w:r>
      <w:r>
        <w:t>Need the year</w:t>
      </w:r>
    </w:p>
  </w:comment>
  <w:comment w:id="121" w:author="Ken Cheng" w:date="2018-04-14T15:45:00Z" w:initials="KC">
    <w:p w14:paraId="2C73649D" w14:textId="5FF942D2" w:rsidR="002924A6" w:rsidRDefault="002924A6">
      <w:pPr>
        <w:pStyle w:val="CommentText"/>
      </w:pPr>
      <w:r>
        <w:rPr>
          <w:rStyle w:val="CommentReference"/>
        </w:rPr>
        <w:annotationRef/>
      </w:r>
      <w:r>
        <w:t>You need to specify which males, presumably the tested species.</w:t>
      </w:r>
    </w:p>
  </w:comment>
  <w:comment w:id="122" w:author="Ken Cheng" w:date="2018-04-14T15:46:00Z" w:initials="KC">
    <w:p w14:paraId="65AF993D" w14:textId="590B081A" w:rsidR="002924A6" w:rsidRDefault="002924A6">
      <w:pPr>
        <w:pStyle w:val="CommentText"/>
      </w:pPr>
      <w:r>
        <w:rPr>
          <w:rStyle w:val="CommentReference"/>
        </w:rPr>
        <w:annotationRef/>
      </w:r>
      <w:r>
        <w:t>Better to say recognize</w:t>
      </w:r>
    </w:p>
  </w:comment>
  <w:comment w:id="128" w:author="Ken Cheng" w:date="2018-04-14T15:47:00Z" w:initials="KC">
    <w:p w14:paraId="15C11C3C" w14:textId="519B748B" w:rsidR="002924A6" w:rsidRDefault="002924A6">
      <w:pPr>
        <w:pStyle w:val="CommentText"/>
      </w:pPr>
      <w:r>
        <w:rPr>
          <w:rStyle w:val="CommentReference"/>
        </w:rPr>
        <w:annotationRef/>
      </w:r>
      <w:r>
        <w:t>Maximize is not the appropriate word. You mean something like optimise.</w:t>
      </w:r>
    </w:p>
  </w:comment>
  <w:comment w:id="129" w:author="Ken Cheng" w:date="2018-04-14T15:48:00Z" w:initials="KC">
    <w:p w14:paraId="575165FB" w14:textId="6E4E4EE5" w:rsidR="002924A6" w:rsidRDefault="002924A6">
      <w:pPr>
        <w:pStyle w:val="CommentText"/>
      </w:pPr>
      <w:r>
        <w:rPr>
          <w:rStyle w:val="CommentReference"/>
        </w:rPr>
        <w:annotationRef/>
      </w:r>
      <w:r>
        <w:t>sp</w:t>
      </w:r>
    </w:p>
  </w:comment>
  <w:comment w:id="131" w:author="Ken Cheng" w:date="2018-04-14T15:49:00Z" w:initials="KC">
    <w:p w14:paraId="0999D314" w14:textId="2F3A8458" w:rsidR="002924A6" w:rsidRDefault="002924A6">
      <w:pPr>
        <w:pStyle w:val="CommentText"/>
      </w:pPr>
      <w:r>
        <w:rPr>
          <w:rStyle w:val="CommentReference"/>
        </w:rPr>
        <w:annotationRef/>
      </w:r>
      <w:r>
        <w:t>which butterfly? You should name one or more speceis. And references would be good as well.</w:t>
      </w:r>
    </w:p>
  </w:comment>
  <w:comment w:id="132" w:author="Ken Cheng" w:date="2018-04-14T15:51:00Z" w:initials="KC">
    <w:p w14:paraId="21C00CFC" w14:textId="70717EAD" w:rsidR="00457DE8" w:rsidRDefault="00457DE8">
      <w:pPr>
        <w:pStyle w:val="CommentText"/>
      </w:pPr>
      <w:r>
        <w:rPr>
          <w:rStyle w:val="CommentReference"/>
        </w:rPr>
        <w:annotationRef/>
      </w:r>
      <w:r>
        <w:t>So there’s another function for the blue bands in this species? Or is this another species? It seems that this function should be introduced in the introduction.</w:t>
      </w:r>
    </w:p>
  </w:comment>
  <w:comment w:id="144" w:author="Ken Cheng" w:date="2018-04-14T15:53:00Z" w:initials="KC">
    <w:p w14:paraId="43B85EF6" w14:textId="0AEB03EA" w:rsidR="00EA3F38" w:rsidRDefault="00EA3F38">
      <w:pPr>
        <w:pStyle w:val="CommentText"/>
      </w:pPr>
      <w:r>
        <w:rPr>
          <w:rStyle w:val="CommentReference"/>
        </w:rPr>
        <w:annotationRef/>
      </w:r>
      <w:r>
        <w:t>Need a different phrase, like combination or pattern, or even colouration.</w:t>
      </w:r>
    </w:p>
  </w:comment>
  <w:comment w:id="151" w:author="Ken Cheng" w:date="2018-04-14T15:56:00Z" w:initials="KC">
    <w:p w14:paraId="6C20BF3C" w14:textId="2410CAD8" w:rsidR="00EA3F38" w:rsidRDefault="00EA3F38">
      <w:pPr>
        <w:pStyle w:val="CommentText"/>
      </w:pPr>
      <w:r>
        <w:rPr>
          <w:rStyle w:val="CommentReference"/>
        </w:rPr>
        <w:annotationRef/>
      </w:r>
      <w:r>
        <w:t>The approaching male is the receiver in this context, so you need to reformulate this sentence.</w:t>
      </w:r>
    </w:p>
  </w:comment>
  <w:comment w:id="155" w:author="Ken Cheng" w:date="2018-04-14T15:57:00Z" w:initials="KC">
    <w:p w14:paraId="49140E2E" w14:textId="06DFECD1" w:rsidR="00336D2F" w:rsidRDefault="00336D2F">
      <w:pPr>
        <w:pStyle w:val="CommentText"/>
      </w:pPr>
      <w:r>
        <w:rPr>
          <w:rStyle w:val="CommentReference"/>
        </w:rPr>
        <w:annotationRef/>
      </w:r>
      <w:r>
        <w:t>Do you mean increased risk of predation? Need to be precise.</w:t>
      </w:r>
    </w:p>
  </w:comment>
  <w:comment w:id="160" w:author="Ken Cheng" w:date="2018-04-14T15:59:00Z" w:initials="KC">
    <w:p w14:paraId="39F0D4E2" w14:textId="2749EF05" w:rsidR="007327B6" w:rsidRDefault="007327B6">
      <w:pPr>
        <w:pStyle w:val="CommentText"/>
      </w:pPr>
      <w:r>
        <w:rPr>
          <w:rStyle w:val="CommentReference"/>
        </w:rPr>
        <w:annotationRef/>
      </w:r>
      <w:r>
        <w:t>Missing (a)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D9C84" w14:textId="77777777" w:rsidR="002924A6" w:rsidRDefault="002924A6" w:rsidP="0046791C">
      <w:pPr>
        <w:spacing w:after="0" w:line="240" w:lineRule="auto"/>
      </w:pPr>
      <w:r>
        <w:separator/>
      </w:r>
    </w:p>
  </w:endnote>
  <w:endnote w:type="continuationSeparator" w:id="0">
    <w:p w14:paraId="1881FD76" w14:textId="77777777" w:rsidR="002924A6" w:rsidRDefault="002924A6" w:rsidP="0046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Calibri"/>
    <w:charset w:val="00"/>
    <w:family w:val="swiss"/>
    <w:pitch w:val="variable"/>
    <w:sig w:usb0="E10022FF" w:usb1="C000E47F" w:usb2="00000029" w:usb3="00000000" w:csb0="000001DF" w:csb1="00000000"/>
  </w:font>
  <w:font w:name="Cambria Math">
    <w:panose1 w:val="02040503050406030204"/>
    <w:charset w:val="00"/>
    <w:family w:val="auto"/>
    <w:pitch w:val="variable"/>
    <w:sig w:usb0="E00002FF" w:usb1="420024FF"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Tahoma Bold"/>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7779961"/>
      <w:docPartObj>
        <w:docPartGallery w:val="Page Numbers (Bottom of Page)"/>
        <w:docPartUnique/>
      </w:docPartObj>
    </w:sdtPr>
    <w:sdtEndPr>
      <w:rPr>
        <w:noProof/>
      </w:rPr>
    </w:sdtEndPr>
    <w:sdtContent>
      <w:p w14:paraId="7200CFB2" w14:textId="77777777" w:rsidR="002924A6" w:rsidRDefault="002924A6">
        <w:pPr>
          <w:pStyle w:val="Footer"/>
          <w:jc w:val="center"/>
        </w:pPr>
        <w:r>
          <w:fldChar w:fldCharType="begin"/>
        </w:r>
        <w:r>
          <w:instrText xml:space="preserve"> PAGE   \* MERGEFORMAT </w:instrText>
        </w:r>
        <w:r>
          <w:fldChar w:fldCharType="separate"/>
        </w:r>
        <w:r w:rsidR="007327B6">
          <w:rPr>
            <w:noProof/>
          </w:rPr>
          <w:t>15</w:t>
        </w:r>
        <w:r>
          <w:rPr>
            <w:noProof/>
          </w:rPr>
          <w:fldChar w:fldCharType="end"/>
        </w:r>
      </w:p>
    </w:sdtContent>
  </w:sdt>
  <w:p w14:paraId="242CDCA5" w14:textId="77777777" w:rsidR="002924A6" w:rsidRDefault="002924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5978F3" w14:textId="77777777" w:rsidR="002924A6" w:rsidRDefault="002924A6" w:rsidP="0046791C">
      <w:pPr>
        <w:spacing w:after="0" w:line="240" w:lineRule="auto"/>
      </w:pPr>
      <w:r>
        <w:separator/>
      </w:r>
    </w:p>
  </w:footnote>
  <w:footnote w:type="continuationSeparator" w:id="0">
    <w:p w14:paraId="31EFE13E" w14:textId="77777777" w:rsidR="002924A6" w:rsidRDefault="002924A6" w:rsidP="0046791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B6BE9"/>
    <w:multiLevelType w:val="hybridMultilevel"/>
    <w:tmpl w:val="E9D403B6"/>
    <w:lvl w:ilvl="0" w:tplc="FF0E60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87C91"/>
    <w:multiLevelType w:val="hybridMultilevel"/>
    <w:tmpl w:val="2E605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677C62"/>
    <w:multiLevelType w:val="hybridMultilevel"/>
    <w:tmpl w:val="948AE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71D"/>
    <w:rsid w:val="00007469"/>
    <w:rsid w:val="00017ADC"/>
    <w:rsid w:val="00037BC3"/>
    <w:rsid w:val="000851E0"/>
    <w:rsid w:val="00087394"/>
    <w:rsid w:val="00092DCA"/>
    <w:rsid w:val="00095B7B"/>
    <w:rsid w:val="000E5ED2"/>
    <w:rsid w:val="000F1B42"/>
    <w:rsid w:val="001129B9"/>
    <w:rsid w:val="001254D6"/>
    <w:rsid w:val="00143A87"/>
    <w:rsid w:val="00146FA2"/>
    <w:rsid w:val="00146FE1"/>
    <w:rsid w:val="001716D9"/>
    <w:rsid w:val="00176FFB"/>
    <w:rsid w:val="0019638A"/>
    <w:rsid w:val="001A19AA"/>
    <w:rsid w:val="001B447A"/>
    <w:rsid w:val="001C19D9"/>
    <w:rsid w:val="001C4AC5"/>
    <w:rsid w:val="001D34B4"/>
    <w:rsid w:val="001D5DC2"/>
    <w:rsid w:val="00212A19"/>
    <w:rsid w:val="00213235"/>
    <w:rsid w:val="00221690"/>
    <w:rsid w:val="002227F0"/>
    <w:rsid w:val="00233575"/>
    <w:rsid w:val="00233C9D"/>
    <w:rsid w:val="002403A5"/>
    <w:rsid w:val="002825FE"/>
    <w:rsid w:val="0028508C"/>
    <w:rsid w:val="002905B4"/>
    <w:rsid w:val="002924A6"/>
    <w:rsid w:val="002A10F2"/>
    <w:rsid w:val="002A452A"/>
    <w:rsid w:val="002C0A6C"/>
    <w:rsid w:val="002F1250"/>
    <w:rsid w:val="002F78AB"/>
    <w:rsid w:val="00306D8D"/>
    <w:rsid w:val="0031104E"/>
    <w:rsid w:val="003136AE"/>
    <w:rsid w:val="00334101"/>
    <w:rsid w:val="003347FC"/>
    <w:rsid w:val="00336D2F"/>
    <w:rsid w:val="0033772C"/>
    <w:rsid w:val="00367C0E"/>
    <w:rsid w:val="003715E3"/>
    <w:rsid w:val="00374880"/>
    <w:rsid w:val="00376E36"/>
    <w:rsid w:val="003B50F6"/>
    <w:rsid w:val="003D5570"/>
    <w:rsid w:val="003E254C"/>
    <w:rsid w:val="003E5FC0"/>
    <w:rsid w:val="003F3294"/>
    <w:rsid w:val="004508A8"/>
    <w:rsid w:val="00454F78"/>
    <w:rsid w:val="00457DE8"/>
    <w:rsid w:val="0046791C"/>
    <w:rsid w:val="004A09E3"/>
    <w:rsid w:val="004A5F99"/>
    <w:rsid w:val="004C7409"/>
    <w:rsid w:val="004D4EFB"/>
    <w:rsid w:val="004E4899"/>
    <w:rsid w:val="00505FB1"/>
    <w:rsid w:val="00507AEF"/>
    <w:rsid w:val="005307B3"/>
    <w:rsid w:val="005452A8"/>
    <w:rsid w:val="00565918"/>
    <w:rsid w:val="00571199"/>
    <w:rsid w:val="00576F01"/>
    <w:rsid w:val="00584FD7"/>
    <w:rsid w:val="00587732"/>
    <w:rsid w:val="005E15F3"/>
    <w:rsid w:val="005E2587"/>
    <w:rsid w:val="006115BE"/>
    <w:rsid w:val="00612238"/>
    <w:rsid w:val="00616DDF"/>
    <w:rsid w:val="006241B0"/>
    <w:rsid w:val="0062797F"/>
    <w:rsid w:val="00631347"/>
    <w:rsid w:val="00646EAC"/>
    <w:rsid w:val="0065205F"/>
    <w:rsid w:val="006834DA"/>
    <w:rsid w:val="00694DC4"/>
    <w:rsid w:val="0069618C"/>
    <w:rsid w:val="006A2AE1"/>
    <w:rsid w:val="006A6E06"/>
    <w:rsid w:val="006E217E"/>
    <w:rsid w:val="006E4FC1"/>
    <w:rsid w:val="007161FC"/>
    <w:rsid w:val="00727E0C"/>
    <w:rsid w:val="007317E5"/>
    <w:rsid w:val="007327B6"/>
    <w:rsid w:val="00737160"/>
    <w:rsid w:val="00770412"/>
    <w:rsid w:val="007A389B"/>
    <w:rsid w:val="007E65E7"/>
    <w:rsid w:val="008127F3"/>
    <w:rsid w:val="00817BD0"/>
    <w:rsid w:val="008543F6"/>
    <w:rsid w:val="00861FBE"/>
    <w:rsid w:val="00875AEC"/>
    <w:rsid w:val="00880CEF"/>
    <w:rsid w:val="008826F6"/>
    <w:rsid w:val="00885B34"/>
    <w:rsid w:val="00895394"/>
    <w:rsid w:val="008A046F"/>
    <w:rsid w:val="008A0EA5"/>
    <w:rsid w:val="008B646B"/>
    <w:rsid w:val="008D1F43"/>
    <w:rsid w:val="008F271D"/>
    <w:rsid w:val="008F5B61"/>
    <w:rsid w:val="00907E52"/>
    <w:rsid w:val="00936ED2"/>
    <w:rsid w:val="009411EE"/>
    <w:rsid w:val="00943562"/>
    <w:rsid w:val="00963F0D"/>
    <w:rsid w:val="009969CD"/>
    <w:rsid w:val="009A7BF5"/>
    <w:rsid w:val="009B3F13"/>
    <w:rsid w:val="009C360D"/>
    <w:rsid w:val="009C6324"/>
    <w:rsid w:val="00A01A2D"/>
    <w:rsid w:val="00A36F08"/>
    <w:rsid w:val="00A403FC"/>
    <w:rsid w:val="00A46560"/>
    <w:rsid w:val="00A47503"/>
    <w:rsid w:val="00A503FA"/>
    <w:rsid w:val="00A52505"/>
    <w:rsid w:val="00A53A24"/>
    <w:rsid w:val="00A66E97"/>
    <w:rsid w:val="00A934C6"/>
    <w:rsid w:val="00A95138"/>
    <w:rsid w:val="00AC48B9"/>
    <w:rsid w:val="00AD0307"/>
    <w:rsid w:val="00AE77B5"/>
    <w:rsid w:val="00AF4DC5"/>
    <w:rsid w:val="00AF661C"/>
    <w:rsid w:val="00B011C9"/>
    <w:rsid w:val="00B067E1"/>
    <w:rsid w:val="00B076E8"/>
    <w:rsid w:val="00B10B87"/>
    <w:rsid w:val="00B13FF0"/>
    <w:rsid w:val="00B22E57"/>
    <w:rsid w:val="00B25802"/>
    <w:rsid w:val="00B56E56"/>
    <w:rsid w:val="00B60D35"/>
    <w:rsid w:val="00B61625"/>
    <w:rsid w:val="00B823EF"/>
    <w:rsid w:val="00B92630"/>
    <w:rsid w:val="00BA642A"/>
    <w:rsid w:val="00BA651E"/>
    <w:rsid w:val="00BD3C1D"/>
    <w:rsid w:val="00BE7EA5"/>
    <w:rsid w:val="00C0167F"/>
    <w:rsid w:val="00C276DB"/>
    <w:rsid w:val="00C32DC2"/>
    <w:rsid w:val="00C34694"/>
    <w:rsid w:val="00C4348E"/>
    <w:rsid w:val="00C5131D"/>
    <w:rsid w:val="00C579FC"/>
    <w:rsid w:val="00C6253A"/>
    <w:rsid w:val="00C76FFE"/>
    <w:rsid w:val="00C835D9"/>
    <w:rsid w:val="00C861C0"/>
    <w:rsid w:val="00CA550A"/>
    <w:rsid w:val="00CA69F3"/>
    <w:rsid w:val="00CB0AC0"/>
    <w:rsid w:val="00CF4176"/>
    <w:rsid w:val="00D266FC"/>
    <w:rsid w:val="00D320E6"/>
    <w:rsid w:val="00D66C62"/>
    <w:rsid w:val="00D83CCB"/>
    <w:rsid w:val="00D85D4B"/>
    <w:rsid w:val="00D967CE"/>
    <w:rsid w:val="00DB26A0"/>
    <w:rsid w:val="00DC1833"/>
    <w:rsid w:val="00DD5464"/>
    <w:rsid w:val="00DE5019"/>
    <w:rsid w:val="00E054A7"/>
    <w:rsid w:val="00E14B7D"/>
    <w:rsid w:val="00E315AC"/>
    <w:rsid w:val="00E55253"/>
    <w:rsid w:val="00E66C65"/>
    <w:rsid w:val="00E672D7"/>
    <w:rsid w:val="00E7190E"/>
    <w:rsid w:val="00E7405A"/>
    <w:rsid w:val="00E75B13"/>
    <w:rsid w:val="00E82A10"/>
    <w:rsid w:val="00EA3F38"/>
    <w:rsid w:val="00EB0B60"/>
    <w:rsid w:val="00EB17BC"/>
    <w:rsid w:val="00EB207B"/>
    <w:rsid w:val="00EC092A"/>
    <w:rsid w:val="00ED004F"/>
    <w:rsid w:val="00ED6676"/>
    <w:rsid w:val="00EE2863"/>
    <w:rsid w:val="00F057F8"/>
    <w:rsid w:val="00F078A9"/>
    <w:rsid w:val="00F31078"/>
    <w:rsid w:val="00F36C85"/>
    <w:rsid w:val="00F404F9"/>
    <w:rsid w:val="00F46B81"/>
    <w:rsid w:val="00F70BA9"/>
    <w:rsid w:val="00F70E6C"/>
    <w:rsid w:val="00F75BBB"/>
    <w:rsid w:val="00F835A5"/>
    <w:rsid w:val="00FA3882"/>
    <w:rsid w:val="00FB3A9E"/>
    <w:rsid w:val="00FB4857"/>
    <w:rsid w:val="00FC53D7"/>
    <w:rsid w:val="00FC75E9"/>
    <w:rsid w:val="00FD1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4C5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91C"/>
    <w:rPr>
      <w:color w:val="0563C1" w:themeColor="hyperlink"/>
      <w:u w:val="single"/>
    </w:rPr>
  </w:style>
  <w:style w:type="paragraph" w:styleId="ListParagraph">
    <w:name w:val="List Paragraph"/>
    <w:basedOn w:val="Normal"/>
    <w:uiPriority w:val="34"/>
    <w:qFormat/>
    <w:rsid w:val="0046791C"/>
    <w:pPr>
      <w:ind w:left="720"/>
      <w:contextualSpacing/>
    </w:pPr>
  </w:style>
  <w:style w:type="paragraph" w:styleId="Header">
    <w:name w:val="header"/>
    <w:basedOn w:val="Normal"/>
    <w:link w:val="HeaderChar"/>
    <w:uiPriority w:val="99"/>
    <w:unhideWhenUsed/>
    <w:rsid w:val="0046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91C"/>
  </w:style>
  <w:style w:type="paragraph" w:styleId="Footer">
    <w:name w:val="footer"/>
    <w:basedOn w:val="Normal"/>
    <w:link w:val="FooterChar"/>
    <w:uiPriority w:val="99"/>
    <w:unhideWhenUsed/>
    <w:rsid w:val="0046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91C"/>
  </w:style>
  <w:style w:type="character" w:styleId="LineNumber">
    <w:name w:val="line number"/>
    <w:basedOn w:val="DefaultParagraphFont"/>
    <w:uiPriority w:val="99"/>
    <w:semiHidden/>
    <w:unhideWhenUsed/>
    <w:rsid w:val="0046791C"/>
  </w:style>
  <w:style w:type="character" w:styleId="Emphasis">
    <w:name w:val="Emphasis"/>
    <w:basedOn w:val="DefaultParagraphFont"/>
    <w:uiPriority w:val="20"/>
    <w:qFormat/>
    <w:rsid w:val="00454F78"/>
    <w:rPr>
      <w:i/>
      <w:iCs/>
    </w:rPr>
  </w:style>
  <w:style w:type="character" w:styleId="CommentReference">
    <w:name w:val="annotation reference"/>
    <w:basedOn w:val="DefaultParagraphFont"/>
    <w:uiPriority w:val="99"/>
    <w:semiHidden/>
    <w:unhideWhenUsed/>
    <w:rsid w:val="00B067E1"/>
    <w:rPr>
      <w:sz w:val="18"/>
      <w:szCs w:val="18"/>
    </w:rPr>
  </w:style>
  <w:style w:type="paragraph" w:styleId="CommentText">
    <w:name w:val="annotation text"/>
    <w:basedOn w:val="Normal"/>
    <w:link w:val="CommentTextChar"/>
    <w:uiPriority w:val="99"/>
    <w:semiHidden/>
    <w:unhideWhenUsed/>
    <w:rsid w:val="00B067E1"/>
    <w:pPr>
      <w:spacing w:line="240" w:lineRule="auto"/>
    </w:pPr>
    <w:rPr>
      <w:sz w:val="24"/>
      <w:szCs w:val="24"/>
    </w:rPr>
  </w:style>
  <w:style w:type="character" w:customStyle="1" w:styleId="CommentTextChar">
    <w:name w:val="Comment Text Char"/>
    <w:basedOn w:val="DefaultParagraphFont"/>
    <w:link w:val="CommentText"/>
    <w:uiPriority w:val="99"/>
    <w:semiHidden/>
    <w:rsid w:val="00B067E1"/>
    <w:rPr>
      <w:sz w:val="24"/>
      <w:szCs w:val="24"/>
    </w:rPr>
  </w:style>
  <w:style w:type="paragraph" w:styleId="BalloonText">
    <w:name w:val="Balloon Text"/>
    <w:basedOn w:val="Normal"/>
    <w:link w:val="BalloonTextChar"/>
    <w:uiPriority w:val="99"/>
    <w:semiHidden/>
    <w:unhideWhenUsed/>
    <w:rsid w:val="00B067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7E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A0EA5"/>
    <w:rPr>
      <w:b/>
      <w:bCs/>
      <w:sz w:val="20"/>
      <w:szCs w:val="20"/>
    </w:rPr>
  </w:style>
  <w:style w:type="character" w:customStyle="1" w:styleId="CommentSubjectChar">
    <w:name w:val="Comment Subject Char"/>
    <w:basedOn w:val="CommentTextChar"/>
    <w:link w:val="CommentSubject"/>
    <w:uiPriority w:val="99"/>
    <w:semiHidden/>
    <w:rsid w:val="008A0EA5"/>
    <w:rPr>
      <w:b/>
      <w:bCs/>
      <w:sz w:val="20"/>
      <w:szCs w:val="20"/>
    </w:rPr>
  </w:style>
  <w:style w:type="paragraph" w:styleId="Bibliography">
    <w:name w:val="Bibliography"/>
    <w:basedOn w:val="Normal"/>
    <w:next w:val="Normal"/>
    <w:uiPriority w:val="37"/>
    <w:unhideWhenUsed/>
    <w:rsid w:val="00095B7B"/>
    <w:pPr>
      <w:spacing w:after="0" w:line="480" w:lineRule="auto"/>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91C"/>
    <w:rPr>
      <w:color w:val="0563C1" w:themeColor="hyperlink"/>
      <w:u w:val="single"/>
    </w:rPr>
  </w:style>
  <w:style w:type="paragraph" w:styleId="ListParagraph">
    <w:name w:val="List Paragraph"/>
    <w:basedOn w:val="Normal"/>
    <w:uiPriority w:val="34"/>
    <w:qFormat/>
    <w:rsid w:val="0046791C"/>
    <w:pPr>
      <w:ind w:left="720"/>
      <w:contextualSpacing/>
    </w:pPr>
  </w:style>
  <w:style w:type="paragraph" w:styleId="Header">
    <w:name w:val="header"/>
    <w:basedOn w:val="Normal"/>
    <w:link w:val="HeaderChar"/>
    <w:uiPriority w:val="99"/>
    <w:unhideWhenUsed/>
    <w:rsid w:val="0046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91C"/>
  </w:style>
  <w:style w:type="paragraph" w:styleId="Footer">
    <w:name w:val="footer"/>
    <w:basedOn w:val="Normal"/>
    <w:link w:val="FooterChar"/>
    <w:uiPriority w:val="99"/>
    <w:unhideWhenUsed/>
    <w:rsid w:val="0046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91C"/>
  </w:style>
  <w:style w:type="character" w:styleId="LineNumber">
    <w:name w:val="line number"/>
    <w:basedOn w:val="DefaultParagraphFont"/>
    <w:uiPriority w:val="99"/>
    <w:semiHidden/>
    <w:unhideWhenUsed/>
    <w:rsid w:val="0046791C"/>
  </w:style>
  <w:style w:type="character" w:styleId="Emphasis">
    <w:name w:val="Emphasis"/>
    <w:basedOn w:val="DefaultParagraphFont"/>
    <w:uiPriority w:val="20"/>
    <w:qFormat/>
    <w:rsid w:val="00454F78"/>
    <w:rPr>
      <w:i/>
      <w:iCs/>
    </w:rPr>
  </w:style>
  <w:style w:type="character" w:styleId="CommentReference">
    <w:name w:val="annotation reference"/>
    <w:basedOn w:val="DefaultParagraphFont"/>
    <w:uiPriority w:val="99"/>
    <w:semiHidden/>
    <w:unhideWhenUsed/>
    <w:rsid w:val="00B067E1"/>
    <w:rPr>
      <w:sz w:val="18"/>
      <w:szCs w:val="18"/>
    </w:rPr>
  </w:style>
  <w:style w:type="paragraph" w:styleId="CommentText">
    <w:name w:val="annotation text"/>
    <w:basedOn w:val="Normal"/>
    <w:link w:val="CommentTextChar"/>
    <w:uiPriority w:val="99"/>
    <w:semiHidden/>
    <w:unhideWhenUsed/>
    <w:rsid w:val="00B067E1"/>
    <w:pPr>
      <w:spacing w:line="240" w:lineRule="auto"/>
    </w:pPr>
    <w:rPr>
      <w:sz w:val="24"/>
      <w:szCs w:val="24"/>
    </w:rPr>
  </w:style>
  <w:style w:type="character" w:customStyle="1" w:styleId="CommentTextChar">
    <w:name w:val="Comment Text Char"/>
    <w:basedOn w:val="DefaultParagraphFont"/>
    <w:link w:val="CommentText"/>
    <w:uiPriority w:val="99"/>
    <w:semiHidden/>
    <w:rsid w:val="00B067E1"/>
    <w:rPr>
      <w:sz w:val="24"/>
      <w:szCs w:val="24"/>
    </w:rPr>
  </w:style>
  <w:style w:type="paragraph" w:styleId="BalloonText">
    <w:name w:val="Balloon Text"/>
    <w:basedOn w:val="Normal"/>
    <w:link w:val="BalloonTextChar"/>
    <w:uiPriority w:val="99"/>
    <w:semiHidden/>
    <w:unhideWhenUsed/>
    <w:rsid w:val="00B067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7E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A0EA5"/>
    <w:rPr>
      <w:b/>
      <w:bCs/>
      <w:sz w:val="20"/>
      <w:szCs w:val="20"/>
    </w:rPr>
  </w:style>
  <w:style w:type="character" w:customStyle="1" w:styleId="CommentSubjectChar">
    <w:name w:val="Comment Subject Char"/>
    <w:basedOn w:val="CommentTextChar"/>
    <w:link w:val="CommentSubject"/>
    <w:uiPriority w:val="99"/>
    <w:semiHidden/>
    <w:rsid w:val="008A0EA5"/>
    <w:rPr>
      <w:b/>
      <w:bCs/>
      <w:sz w:val="20"/>
      <w:szCs w:val="20"/>
    </w:rPr>
  </w:style>
  <w:style w:type="paragraph" w:styleId="Bibliography">
    <w:name w:val="Bibliography"/>
    <w:basedOn w:val="Normal"/>
    <w:next w:val="Normal"/>
    <w:uiPriority w:val="37"/>
    <w:unhideWhenUsed/>
    <w:rsid w:val="00095B7B"/>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awsar.khan@mq.edu.au" TargetMode="External"/><Relationship Id="rId9" Type="http://schemas.openxmlformats.org/officeDocument/2006/relationships/comments" Target="comments.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21</Pages>
  <Words>11665</Words>
  <Characters>66495</Characters>
  <Application>Microsoft Macintosh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Kawsar</dc:creator>
  <cp:keywords/>
  <dc:description/>
  <cp:lastModifiedBy>Ken Cheng</cp:lastModifiedBy>
  <cp:revision>75</cp:revision>
  <dcterms:created xsi:type="dcterms:W3CDTF">2018-03-29T01:24:00Z</dcterms:created>
  <dcterms:modified xsi:type="dcterms:W3CDTF">2018-04-14T06:01:00Z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zotero-version="5.0.22"&gt;&lt;session id="WK2Dn2zd"/&gt;&lt;style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